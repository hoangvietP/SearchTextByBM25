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70"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499"/>
      </w:tblGrid>
      <w:tr w:rsidR="009E55AC" w:rsidRPr="00B85D7B" w:rsidTr="009E55AC">
        <w:tc>
          <w:tcPr>
            <w:tcW w:w="5671" w:type="dxa"/>
          </w:tcPr>
          <w:p w:rsidR="00837BB1" w:rsidRPr="00B85D7B" w:rsidRDefault="00837BB1" w:rsidP="00057426">
            <w:pPr>
              <w:jc w:val="center"/>
              <w:rPr>
                <w:rFonts w:ascii="Times New Roman" w:hAnsi="Times New Roman" w:cs="Times New Roman"/>
                <w:b/>
                <w:sz w:val="24"/>
                <w:szCs w:val="24"/>
              </w:rPr>
            </w:pPr>
            <w:r w:rsidRPr="00B85D7B">
              <w:rPr>
                <w:rFonts w:ascii="Times New Roman" w:hAnsi="Times New Roman" w:cs="Times New Roman"/>
                <w:b/>
                <w:sz w:val="24"/>
                <w:szCs w:val="24"/>
              </w:rPr>
              <w:t>BỘ KHOA HỌC VÀ CÔNG NGHỆ</w:t>
            </w:r>
          </w:p>
          <w:p w:rsidR="00837BB1" w:rsidRPr="00B85D7B" w:rsidRDefault="009E55AC">
            <w:pPr>
              <w:rPr>
                <w:rFonts w:ascii="Times New Roman" w:hAnsi="Times New Roman" w:cs="Times New Roman"/>
                <w:b/>
                <w:sz w:val="24"/>
                <w:szCs w:val="24"/>
              </w:rPr>
            </w:pPr>
            <w:r w:rsidRPr="00B85D7B">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1067605</wp:posOffset>
                      </wp:positionH>
                      <wp:positionV relativeFrom="paragraph">
                        <wp:posOffset>26670</wp:posOffset>
                      </wp:positionV>
                      <wp:extent cx="1250899" cy="7315"/>
                      <wp:effectExtent l="0" t="0" r="26035" b="31115"/>
                      <wp:wrapNone/>
                      <wp:docPr id="5" name="Straight Connector 5"/>
                      <wp:cNvGraphicFramePr/>
                      <a:graphic xmlns:a="http://schemas.openxmlformats.org/drawingml/2006/main">
                        <a:graphicData uri="http://schemas.microsoft.com/office/word/2010/wordprocessingShape">
                          <wps:wsp>
                            <wps:cNvCnPr/>
                            <wps:spPr>
                              <a:xfrm flipV="1">
                                <a:off x="0" y="0"/>
                                <a:ext cx="1250899"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D0EFC"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4.05pt,2.1pt" to="182.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" strokecolor="#4579b8 [3044]"/>
                  </w:pict>
                </mc:Fallback>
              </mc:AlternateContent>
            </w:r>
          </w:p>
          <w:p w:rsidR="00837BB1" w:rsidRPr="00B85D7B" w:rsidRDefault="00837BB1">
            <w:pPr>
              <w:rPr>
                <w:rFonts w:ascii="Times New Roman" w:hAnsi="Times New Roman" w:cs="Times New Roman"/>
                <w:b/>
                <w:sz w:val="24"/>
                <w:szCs w:val="24"/>
              </w:rPr>
            </w:pPr>
          </w:p>
          <w:p w:rsidR="00837BB1" w:rsidRPr="00B85D7B" w:rsidRDefault="00837BB1" w:rsidP="00837BB1">
            <w:pPr>
              <w:jc w:val="center"/>
              <w:rPr>
                <w:rFonts w:ascii="Times New Roman" w:hAnsi="Times New Roman" w:cs="Times New Roman"/>
                <w:sz w:val="28"/>
                <w:szCs w:val="28"/>
              </w:rPr>
            </w:pPr>
            <w:r w:rsidRPr="00B85D7B">
              <w:rPr>
                <w:rFonts w:ascii="Times New Roman" w:hAnsi="Times New Roman" w:cs="Times New Roman"/>
                <w:sz w:val="28"/>
                <w:szCs w:val="28"/>
              </w:rPr>
              <w:t xml:space="preserve">Số:  </w:t>
            </w:r>
            <w:r w:rsidR="00DE5FB3">
              <w:rPr>
                <w:rFonts w:ascii="Times New Roman" w:hAnsi="Times New Roman" w:cs="Times New Roman"/>
                <w:sz w:val="28"/>
                <w:szCs w:val="28"/>
              </w:rPr>
              <w:t>01</w:t>
            </w:r>
            <w:r w:rsidRPr="00B85D7B">
              <w:rPr>
                <w:rFonts w:ascii="Times New Roman" w:hAnsi="Times New Roman" w:cs="Times New Roman"/>
                <w:sz w:val="28"/>
                <w:szCs w:val="28"/>
              </w:rPr>
              <w:t>/20</w:t>
            </w:r>
            <w:r w:rsidR="006F54AB">
              <w:rPr>
                <w:rFonts w:ascii="Times New Roman" w:hAnsi="Times New Roman" w:cs="Times New Roman"/>
                <w:sz w:val="28"/>
                <w:szCs w:val="28"/>
              </w:rPr>
              <w:t>20</w:t>
            </w:r>
            <w:r w:rsidRPr="00B85D7B">
              <w:rPr>
                <w:rFonts w:ascii="Times New Roman" w:hAnsi="Times New Roman" w:cs="Times New Roman"/>
                <w:sz w:val="28"/>
                <w:szCs w:val="28"/>
              </w:rPr>
              <w:t>/TT-BKHCN</w:t>
            </w:r>
          </w:p>
        </w:tc>
        <w:tc>
          <w:tcPr>
            <w:tcW w:w="5499" w:type="dxa"/>
          </w:tcPr>
          <w:p w:rsidR="00837BB1" w:rsidRPr="00B85D7B" w:rsidRDefault="00837BB1" w:rsidP="00057426">
            <w:pPr>
              <w:rPr>
                <w:rFonts w:ascii="Times New Roman" w:hAnsi="Times New Roman" w:cs="Times New Roman"/>
                <w:b/>
                <w:sz w:val="24"/>
                <w:szCs w:val="24"/>
              </w:rPr>
            </w:pPr>
            <w:r w:rsidRPr="00B85D7B">
              <w:rPr>
                <w:rFonts w:ascii="Times New Roman" w:hAnsi="Times New Roman" w:cs="Times New Roman"/>
                <w:b/>
                <w:sz w:val="24"/>
                <w:szCs w:val="24"/>
              </w:rPr>
              <w:t>CỘNG HÒA XÃ HỘI CHỦ NGHĨA VIỆT NAM</w:t>
            </w:r>
          </w:p>
          <w:p w:rsidR="00837BB1" w:rsidRPr="00B85D7B" w:rsidRDefault="00837BB1" w:rsidP="00837BB1">
            <w:pPr>
              <w:jc w:val="center"/>
              <w:rPr>
                <w:rFonts w:ascii="Times New Roman" w:hAnsi="Times New Roman" w:cs="Times New Roman"/>
                <w:b/>
                <w:sz w:val="28"/>
                <w:szCs w:val="28"/>
              </w:rPr>
            </w:pPr>
            <w:r w:rsidRPr="00B85D7B">
              <w:rPr>
                <w:rFonts w:ascii="Times New Roman" w:hAnsi="Times New Roman" w:cs="Times New Roman"/>
                <w:b/>
                <w:sz w:val="28"/>
                <w:szCs w:val="28"/>
              </w:rPr>
              <w:t>Độc lập - Tự do - Hạnh phúc</w:t>
            </w:r>
          </w:p>
          <w:p w:rsidR="00837BB1" w:rsidRPr="00B85D7B" w:rsidRDefault="0017171D" w:rsidP="00837BB1">
            <w:pPr>
              <w:jc w:val="center"/>
              <w:rPr>
                <w:rFonts w:ascii="Times New Roman" w:hAnsi="Times New Roman" w:cs="Times New Roman"/>
                <w:b/>
                <w:sz w:val="28"/>
                <w:szCs w:val="28"/>
              </w:rPr>
            </w:pPr>
            <w:r w:rsidRPr="00B85D7B">
              <w:rPr>
                <w:rFonts w:ascii="Times New Roman" w:hAnsi="Times New Roman" w:cs="Times New Roman"/>
                <w:b/>
                <w:noProof/>
                <w:sz w:val="28"/>
                <w:szCs w:val="28"/>
              </w:rPr>
              <mc:AlternateContent>
                <mc:Choice Requires="wps">
                  <w:drawing>
                    <wp:anchor distT="4294967293" distB="4294967293" distL="114300" distR="114300" simplePos="0" relativeHeight="251659264" behindDoc="0" locked="0" layoutInCell="1" allowOverlap="1">
                      <wp:simplePos x="0" y="0"/>
                      <wp:positionH relativeFrom="column">
                        <wp:posOffset>631561</wp:posOffset>
                      </wp:positionH>
                      <wp:positionV relativeFrom="paragraph">
                        <wp:posOffset>43815</wp:posOffset>
                      </wp:positionV>
                      <wp:extent cx="2032000" cy="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AAC9FE" id="_x0000_t32" coordsize="21600,21600" o:spt="32" o:oned="t" path="m,l21600,21600e" filled="f">
                      <v:path arrowok="t" fillok="f" o:connecttype="none"/>
                      <o:lock v:ext="edit" shapetype="t"/>
                    </v:shapetype>
                    <v:shape id="AutoShape 3" o:spid="_x0000_s1026" type="#_x0000_t32" style="position:absolute;margin-left:49.75pt;margin-top:3.45pt;width:160pt;height:0;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"/>
                  </w:pict>
                </mc:Fallback>
              </mc:AlternateContent>
            </w:r>
          </w:p>
          <w:p w:rsidR="00837BB1" w:rsidRPr="00B85D7B" w:rsidRDefault="00837BB1" w:rsidP="00837BB1">
            <w:pPr>
              <w:jc w:val="center"/>
              <w:rPr>
                <w:rFonts w:ascii="Times New Roman" w:hAnsi="Times New Roman" w:cs="Times New Roman"/>
                <w:i/>
                <w:sz w:val="28"/>
                <w:szCs w:val="28"/>
              </w:rPr>
            </w:pPr>
            <w:r w:rsidRPr="00B85D7B">
              <w:rPr>
                <w:rFonts w:ascii="Times New Roman" w:hAnsi="Times New Roman" w:cs="Times New Roman"/>
                <w:i/>
                <w:sz w:val="28"/>
                <w:szCs w:val="28"/>
              </w:rPr>
              <w:t>Hà Nội, ngày</w:t>
            </w:r>
            <w:r w:rsidR="00DE5FB3">
              <w:rPr>
                <w:rFonts w:ascii="Times New Roman" w:hAnsi="Times New Roman" w:cs="Times New Roman"/>
                <w:i/>
                <w:sz w:val="28"/>
                <w:szCs w:val="28"/>
              </w:rPr>
              <w:t xml:space="preserve"> 2</w:t>
            </w:r>
            <w:r w:rsidR="009A1A92">
              <w:rPr>
                <w:rFonts w:ascii="Times New Roman" w:hAnsi="Times New Roman" w:cs="Times New Roman"/>
                <w:i/>
                <w:sz w:val="28"/>
                <w:szCs w:val="28"/>
              </w:rPr>
              <w:t>0</w:t>
            </w:r>
            <w:r w:rsidR="00DE5FB3">
              <w:rPr>
                <w:rFonts w:ascii="Times New Roman" w:hAnsi="Times New Roman" w:cs="Times New Roman"/>
                <w:i/>
                <w:sz w:val="28"/>
                <w:szCs w:val="28"/>
              </w:rPr>
              <w:t xml:space="preserve"> </w:t>
            </w:r>
            <w:r w:rsidRPr="00B85D7B">
              <w:rPr>
                <w:rFonts w:ascii="Times New Roman" w:hAnsi="Times New Roman" w:cs="Times New Roman"/>
                <w:i/>
                <w:sz w:val="28"/>
                <w:szCs w:val="28"/>
              </w:rPr>
              <w:t>tháng</w:t>
            </w:r>
            <w:r w:rsidR="00DE5FB3">
              <w:rPr>
                <w:rFonts w:ascii="Times New Roman" w:hAnsi="Times New Roman" w:cs="Times New Roman"/>
                <w:i/>
                <w:sz w:val="28"/>
                <w:szCs w:val="28"/>
              </w:rPr>
              <w:t xml:space="preserve"> 01 </w:t>
            </w:r>
            <w:r w:rsidRPr="00B85D7B">
              <w:rPr>
                <w:rFonts w:ascii="Times New Roman" w:hAnsi="Times New Roman" w:cs="Times New Roman"/>
                <w:i/>
                <w:sz w:val="28"/>
                <w:szCs w:val="28"/>
              </w:rPr>
              <w:t>năm 20</w:t>
            </w:r>
            <w:r w:rsidR="008D4066">
              <w:rPr>
                <w:rFonts w:ascii="Times New Roman" w:hAnsi="Times New Roman" w:cs="Times New Roman"/>
                <w:i/>
                <w:sz w:val="28"/>
                <w:szCs w:val="28"/>
              </w:rPr>
              <w:t>20</w:t>
            </w:r>
          </w:p>
        </w:tc>
      </w:tr>
    </w:tbl>
    <w:p w:rsidR="00E73F2A" w:rsidRPr="00B85D7B" w:rsidRDefault="00E73F2A" w:rsidP="00837BB1">
      <w:pPr>
        <w:spacing w:after="0" w:line="240" w:lineRule="auto"/>
        <w:jc w:val="center"/>
        <w:rPr>
          <w:rFonts w:ascii="Times New Roman" w:hAnsi="Times New Roman" w:cs="Times New Roman"/>
          <w:b/>
          <w:sz w:val="28"/>
          <w:szCs w:val="28"/>
        </w:rPr>
      </w:pPr>
    </w:p>
    <w:p w:rsidR="00837BB1" w:rsidRPr="00B85D7B" w:rsidRDefault="00837BB1" w:rsidP="005729C7">
      <w:pPr>
        <w:spacing w:before="120" w:after="0" w:line="240" w:lineRule="auto"/>
        <w:jc w:val="center"/>
        <w:rPr>
          <w:rFonts w:ascii="Times New Roman" w:hAnsi="Times New Roman" w:cs="Times New Roman"/>
          <w:b/>
          <w:sz w:val="28"/>
          <w:szCs w:val="28"/>
        </w:rPr>
      </w:pPr>
      <w:r w:rsidRPr="00B85D7B">
        <w:rPr>
          <w:rFonts w:ascii="Times New Roman" w:hAnsi="Times New Roman" w:cs="Times New Roman"/>
          <w:b/>
          <w:sz w:val="28"/>
          <w:szCs w:val="28"/>
        </w:rPr>
        <w:t>THÔNG TƯ</w:t>
      </w:r>
      <w:r w:rsidR="009E55AC">
        <w:rPr>
          <w:rFonts w:ascii="Times New Roman" w:hAnsi="Times New Roman" w:cs="Times New Roman"/>
          <w:b/>
          <w:sz w:val="28"/>
          <w:szCs w:val="28"/>
        </w:rPr>
        <w:t xml:space="preserve">                                                                                                                                                                                                                                                                                                                                        </w:t>
      </w:r>
    </w:p>
    <w:p w:rsidR="00837BB1" w:rsidRPr="00B85D7B" w:rsidRDefault="00837BB1" w:rsidP="003B6965">
      <w:pPr>
        <w:spacing w:after="0" w:line="240" w:lineRule="auto"/>
        <w:jc w:val="center"/>
        <w:rPr>
          <w:rFonts w:ascii="Times New Roman" w:hAnsi="Times New Roman" w:cs="Times New Roman"/>
          <w:b/>
          <w:sz w:val="28"/>
          <w:szCs w:val="28"/>
        </w:rPr>
      </w:pPr>
      <w:r w:rsidRPr="00B85D7B">
        <w:rPr>
          <w:rFonts w:ascii="Times New Roman" w:hAnsi="Times New Roman" w:cs="Times New Roman"/>
          <w:b/>
          <w:sz w:val="28"/>
          <w:szCs w:val="28"/>
        </w:rPr>
        <w:t>Sửa đổi, bổ sung một số điều của Thông tư liên tịch số 24/2014/TTLT-BKHCN-BNV ngày 01 tháng 10 năm 2014 của Bộ trưởng Bộ Khoa học và Công nghệ và Bộ trưởng Bộ Nội vụ quy định mã số và tiêu chuẩn chức danh nghề nghiệp viên chức chuyên ngành khoa học và công nghệ</w:t>
      </w:r>
    </w:p>
    <w:p w:rsidR="002D1EE9" w:rsidRPr="00B85D7B" w:rsidRDefault="0017171D" w:rsidP="00837BB1">
      <w:pPr>
        <w:spacing w:after="0" w:line="240" w:lineRule="auto"/>
        <w:jc w:val="center"/>
        <w:rPr>
          <w:rFonts w:ascii="Times New Roman" w:hAnsi="Times New Roman" w:cs="Times New Roman"/>
          <w:b/>
          <w:sz w:val="28"/>
          <w:szCs w:val="28"/>
        </w:rPr>
      </w:pPr>
      <w:r w:rsidRPr="00B85D7B">
        <w:rPr>
          <w:rFonts w:ascii="Times New Roman" w:hAnsi="Times New Roman" w:cs="Times New Roman"/>
          <w:b/>
          <w:noProof/>
          <w:sz w:val="28"/>
          <w:szCs w:val="28"/>
        </w:rPr>
        <mc:AlternateContent>
          <mc:Choice Requires="wps">
            <w:drawing>
              <wp:anchor distT="4294967293" distB="4294967293" distL="114300" distR="114300" simplePos="0" relativeHeight="251660288" behindDoc="0" locked="0" layoutInCell="1" allowOverlap="1">
                <wp:simplePos x="0" y="0"/>
                <wp:positionH relativeFrom="column">
                  <wp:posOffset>2310765</wp:posOffset>
                </wp:positionH>
                <wp:positionV relativeFrom="paragraph">
                  <wp:posOffset>60960</wp:posOffset>
                </wp:positionV>
                <wp:extent cx="1149350" cy="0"/>
                <wp:effectExtent l="0" t="0" r="0"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B87BB3" id="AutoShape 4" o:spid="_x0000_s1026" type="#_x0000_t32" style="position:absolute;margin-left:181.95pt;margin-top:4.8pt;width:90.5pt;height:0;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"/>
            </w:pict>
          </mc:Fallback>
        </mc:AlternateContent>
      </w:r>
    </w:p>
    <w:p w:rsidR="00837BB1" w:rsidRPr="00B85D7B" w:rsidRDefault="00837BB1">
      <w:pPr>
        <w:spacing w:before="240" w:after="60" w:line="354" w:lineRule="exact"/>
        <w:ind w:firstLine="720"/>
        <w:jc w:val="both"/>
        <w:rPr>
          <w:rFonts w:ascii="Times New Roman" w:hAnsi="Times New Roman" w:cs="Times New Roman"/>
          <w:i/>
          <w:sz w:val="28"/>
          <w:szCs w:val="28"/>
        </w:rPr>
        <w:pPrChange w:id="0" w:author="Windows User" w:date="2020-02-08T17:25:00Z">
          <w:pPr>
            <w:spacing w:before="240" w:after="60" w:line="340" w:lineRule="exact"/>
            <w:ind w:firstLine="720"/>
            <w:jc w:val="both"/>
          </w:pPr>
        </w:pPrChange>
      </w:pPr>
      <w:r w:rsidRPr="00B85D7B">
        <w:rPr>
          <w:rFonts w:ascii="Times New Roman" w:hAnsi="Times New Roman" w:cs="Times New Roman"/>
          <w:i/>
          <w:sz w:val="28"/>
          <w:szCs w:val="28"/>
        </w:rPr>
        <w:t xml:space="preserve">Căn cứ Luật Viên chức ngày </w:t>
      </w:r>
      <w:r w:rsidR="002D1EE9" w:rsidRPr="00B85D7B">
        <w:rPr>
          <w:rFonts w:ascii="Times New Roman" w:hAnsi="Times New Roman" w:cs="Times New Roman"/>
          <w:i/>
          <w:sz w:val="28"/>
          <w:szCs w:val="28"/>
        </w:rPr>
        <w:t>15 tháng 11 năm 2010;</w:t>
      </w:r>
    </w:p>
    <w:p w:rsidR="00366270" w:rsidRPr="00B85D7B" w:rsidDel="00366270" w:rsidRDefault="00366270">
      <w:pPr>
        <w:spacing w:before="60" w:after="60" w:line="354" w:lineRule="exact"/>
        <w:ind w:firstLine="720"/>
        <w:jc w:val="both"/>
        <w:rPr>
          <w:del w:id="1" w:author="Windows User" w:date="2020-02-08T17:03:00Z"/>
          <w:moveTo w:id="2" w:author="Windows User" w:date="2020-02-08T17:02:00Z"/>
          <w:rFonts w:ascii="Times New Roman" w:hAnsi="Times New Roman" w:cs="Times New Roman"/>
          <w:i/>
          <w:sz w:val="28"/>
          <w:szCs w:val="28"/>
        </w:rPr>
        <w:pPrChange w:id="3" w:author="Windows User" w:date="2020-02-08T17:25:00Z">
          <w:pPr>
            <w:spacing w:before="60" w:after="60" w:line="340" w:lineRule="exact"/>
            <w:ind w:firstLine="720"/>
            <w:jc w:val="both"/>
          </w:pPr>
        </w:pPrChange>
      </w:pPr>
      <w:moveToRangeStart w:id="4" w:author="Windows User" w:date="2020-02-08T17:02:00Z" w:name="move32073793"/>
      <w:moveTo w:id="5" w:author="Windows User" w:date="2020-02-08T17:02:00Z">
        <w:r w:rsidRPr="00B85D7B">
          <w:rPr>
            <w:rFonts w:ascii="Times New Roman" w:hAnsi="Times New Roman" w:cs="Times New Roman"/>
            <w:i/>
            <w:sz w:val="28"/>
            <w:szCs w:val="28"/>
          </w:rPr>
          <w:t>Căn cứ Nghị định số 95/2017/NĐ-CP ngày 16 tháng 8 năm 2017 của Chính phủ quy định chức năng, nhiệm vụ, quyền hạn và cơ cấu tổ chức của Bộ Khoa học và Công nghệ;</w:t>
        </w:r>
      </w:moveTo>
    </w:p>
    <w:moveToRangeEnd w:id="4"/>
    <w:p w:rsidR="00366270" w:rsidRDefault="00366270">
      <w:pPr>
        <w:spacing w:before="60" w:after="60" w:line="354" w:lineRule="exact"/>
        <w:ind w:firstLine="720"/>
        <w:jc w:val="both"/>
        <w:rPr>
          <w:ins w:id="6" w:author="Windows User" w:date="2020-02-08T17:02:00Z"/>
          <w:rFonts w:ascii="Times New Roman" w:hAnsi="Times New Roman" w:cs="Times New Roman"/>
          <w:i/>
          <w:sz w:val="28"/>
          <w:szCs w:val="28"/>
        </w:rPr>
        <w:pPrChange w:id="7" w:author="Windows User" w:date="2020-02-08T17:25:00Z">
          <w:pPr>
            <w:spacing w:before="60" w:after="60" w:line="340" w:lineRule="exact"/>
            <w:ind w:firstLine="720"/>
            <w:jc w:val="both"/>
          </w:pPr>
        </w:pPrChange>
      </w:pPr>
    </w:p>
    <w:p w:rsidR="002D1EE9" w:rsidRPr="00B85D7B" w:rsidRDefault="002D1EE9">
      <w:pPr>
        <w:spacing w:before="60" w:after="60" w:line="354" w:lineRule="exact"/>
        <w:ind w:firstLine="720"/>
        <w:jc w:val="both"/>
        <w:rPr>
          <w:rFonts w:ascii="Times New Roman" w:hAnsi="Times New Roman" w:cs="Times New Roman"/>
          <w:i/>
          <w:sz w:val="28"/>
          <w:szCs w:val="28"/>
        </w:rPr>
        <w:pPrChange w:id="8" w:author="Windows User" w:date="2020-02-08T17:25:00Z">
          <w:pPr>
            <w:spacing w:before="60" w:after="60" w:line="340" w:lineRule="exact"/>
            <w:ind w:firstLine="720"/>
            <w:jc w:val="both"/>
          </w:pPr>
        </w:pPrChange>
      </w:pPr>
      <w:r w:rsidRPr="00B85D7B">
        <w:rPr>
          <w:rFonts w:ascii="Times New Roman" w:hAnsi="Times New Roman" w:cs="Times New Roman"/>
          <w:i/>
          <w:sz w:val="28"/>
          <w:szCs w:val="28"/>
        </w:rPr>
        <w:t>Căn cứ Nghị định số 29/2012/NĐ-CP ngày 12 tháng 4 năm 2012 của Chính phủ về tuyển dụng, sử dụng và quản lý viên chức;</w:t>
      </w:r>
    </w:p>
    <w:p w:rsidR="00E37923" w:rsidRPr="00B85D7B" w:rsidRDefault="00E37923">
      <w:pPr>
        <w:spacing w:before="60" w:after="60" w:line="354" w:lineRule="exact"/>
        <w:ind w:firstLine="720"/>
        <w:jc w:val="both"/>
        <w:rPr>
          <w:rFonts w:ascii="Times New Roman" w:hAnsi="Times New Roman" w:cs="Times New Roman"/>
          <w:i/>
          <w:sz w:val="28"/>
          <w:szCs w:val="28"/>
        </w:rPr>
        <w:pPrChange w:id="9" w:author="Windows User" w:date="2020-02-08T17:25:00Z">
          <w:pPr>
            <w:spacing w:before="60" w:after="60" w:line="340" w:lineRule="exact"/>
            <w:ind w:firstLine="720"/>
            <w:jc w:val="both"/>
          </w:pPr>
        </w:pPrChange>
      </w:pPr>
      <w:r w:rsidRPr="00B85D7B">
        <w:rPr>
          <w:rFonts w:ascii="Times New Roman" w:hAnsi="Times New Roman" w:cs="Times New Roman"/>
          <w:i/>
          <w:sz w:val="28"/>
          <w:szCs w:val="28"/>
        </w:rPr>
        <w:t xml:space="preserve">Căn cứ Nghị định số 161/2018/NĐ-CP ngày </w:t>
      </w:r>
      <w:r w:rsidR="00641A19" w:rsidRPr="00B85D7B">
        <w:rPr>
          <w:rFonts w:ascii="Times New Roman" w:hAnsi="Times New Roman" w:cs="Times New Roman"/>
          <w:i/>
          <w:sz w:val="28"/>
          <w:szCs w:val="28"/>
        </w:rPr>
        <w:t>29 tháng 11 năm 2018 của Chính phủ sửa đổi, bổ sung một số quy định về tuyển dụng công chức, viên chức, nâng ngạch công chức, thăng hạng viên chức và thực hiện chế độ hợp đồng một số loại công việc trong cơ quan hành chính nhà nước, đơn vị sự nghiệp công lập</w:t>
      </w:r>
      <w:ins w:id="10" w:author="Windows User" w:date="2020-02-08T17:10:00Z">
        <w:r w:rsidR="007E15AD">
          <w:rPr>
            <w:rFonts w:ascii="Times New Roman" w:hAnsi="Times New Roman" w:cs="Times New Roman"/>
            <w:i/>
            <w:sz w:val="28"/>
            <w:szCs w:val="28"/>
          </w:rPr>
          <w:t>;</w:t>
        </w:r>
      </w:ins>
      <w:del w:id="11" w:author="Windows User" w:date="2020-02-08T17:10:00Z">
        <w:r w:rsidRPr="00B85D7B" w:rsidDel="007E15AD">
          <w:rPr>
            <w:rFonts w:ascii="Times New Roman" w:hAnsi="Times New Roman" w:cs="Times New Roman"/>
            <w:i/>
            <w:sz w:val="28"/>
            <w:szCs w:val="28"/>
          </w:rPr>
          <w:delText>.</w:delText>
        </w:r>
      </w:del>
    </w:p>
    <w:p w:rsidR="002D1EE9" w:rsidRPr="00B85D7B" w:rsidDel="00366270" w:rsidRDefault="002D1EE9">
      <w:pPr>
        <w:spacing w:before="60" w:after="60" w:line="354" w:lineRule="exact"/>
        <w:ind w:firstLine="720"/>
        <w:jc w:val="both"/>
        <w:rPr>
          <w:moveFrom w:id="12" w:author="Windows User" w:date="2020-02-08T17:02:00Z"/>
          <w:rFonts w:ascii="Times New Roman" w:hAnsi="Times New Roman" w:cs="Times New Roman"/>
          <w:i/>
          <w:sz w:val="28"/>
          <w:szCs w:val="28"/>
        </w:rPr>
        <w:pPrChange w:id="13" w:author="Windows User" w:date="2020-02-08T17:25:00Z">
          <w:pPr>
            <w:spacing w:before="60" w:after="60" w:line="340" w:lineRule="exact"/>
            <w:ind w:firstLine="720"/>
            <w:jc w:val="both"/>
          </w:pPr>
        </w:pPrChange>
      </w:pPr>
      <w:moveFromRangeStart w:id="14" w:author="Windows User" w:date="2020-02-08T17:02:00Z" w:name="move32073793"/>
      <w:moveFrom w:id="15" w:author="Windows User" w:date="2020-02-08T17:02:00Z">
        <w:r w:rsidRPr="00B85D7B" w:rsidDel="00366270">
          <w:rPr>
            <w:rFonts w:ascii="Times New Roman" w:hAnsi="Times New Roman" w:cs="Times New Roman"/>
            <w:i/>
            <w:sz w:val="28"/>
            <w:szCs w:val="28"/>
          </w:rPr>
          <w:t xml:space="preserve">Căn cứ Nghị định số 95/2017/NĐ-CP ngày </w:t>
        </w:r>
        <w:r w:rsidR="00641A19" w:rsidRPr="00B85D7B" w:rsidDel="00366270">
          <w:rPr>
            <w:rFonts w:ascii="Times New Roman" w:hAnsi="Times New Roman" w:cs="Times New Roman"/>
            <w:i/>
            <w:sz w:val="28"/>
            <w:szCs w:val="28"/>
          </w:rPr>
          <w:t>16</w:t>
        </w:r>
        <w:r w:rsidRPr="00B85D7B" w:rsidDel="00366270">
          <w:rPr>
            <w:rFonts w:ascii="Times New Roman" w:hAnsi="Times New Roman" w:cs="Times New Roman"/>
            <w:i/>
            <w:sz w:val="28"/>
            <w:szCs w:val="28"/>
          </w:rPr>
          <w:t xml:space="preserve"> tháng</w:t>
        </w:r>
        <w:r w:rsidR="00641A19" w:rsidRPr="00B85D7B" w:rsidDel="00366270">
          <w:rPr>
            <w:rFonts w:ascii="Times New Roman" w:hAnsi="Times New Roman" w:cs="Times New Roman"/>
            <w:i/>
            <w:sz w:val="28"/>
            <w:szCs w:val="28"/>
          </w:rPr>
          <w:t xml:space="preserve"> 8 </w:t>
        </w:r>
        <w:r w:rsidRPr="00B85D7B" w:rsidDel="00366270">
          <w:rPr>
            <w:rFonts w:ascii="Times New Roman" w:hAnsi="Times New Roman" w:cs="Times New Roman"/>
            <w:i/>
            <w:sz w:val="28"/>
            <w:szCs w:val="28"/>
          </w:rPr>
          <w:t xml:space="preserve">năm 2017 của Chính phủ quy định chức năng, nhiệm vụ, quyền hạn và cơ cấu tổ chức của Bộ </w:t>
        </w:r>
        <w:r w:rsidR="00C330AE" w:rsidRPr="00B85D7B" w:rsidDel="00366270">
          <w:rPr>
            <w:rFonts w:ascii="Times New Roman" w:hAnsi="Times New Roman" w:cs="Times New Roman"/>
            <w:i/>
            <w:sz w:val="28"/>
            <w:szCs w:val="28"/>
          </w:rPr>
          <w:t>Khoa học và Công nghệ</w:t>
        </w:r>
        <w:r w:rsidRPr="00B85D7B" w:rsidDel="00366270">
          <w:rPr>
            <w:rFonts w:ascii="Times New Roman" w:hAnsi="Times New Roman" w:cs="Times New Roman"/>
            <w:i/>
            <w:sz w:val="28"/>
            <w:szCs w:val="28"/>
          </w:rPr>
          <w:t>;</w:t>
        </w:r>
      </w:moveFrom>
    </w:p>
    <w:moveFromRangeEnd w:id="14"/>
    <w:p w:rsidR="002D1EE9" w:rsidRPr="003072F7" w:rsidRDefault="00D34F4A">
      <w:pPr>
        <w:spacing w:before="60" w:after="60" w:line="354" w:lineRule="exact"/>
        <w:ind w:firstLine="720"/>
        <w:jc w:val="both"/>
        <w:rPr>
          <w:rFonts w:ascii="Times New Roman" w:hAnsi="Times New Roman" w:cs="Times New Roman"/>
          <w:i/>
          <w:color w:val="FF0000"/>
          <w:sz w:val="28"/>
          <w:szCs w:val="28"/>
        </w:rPr>
        <w:pPrChange w:id="16" w:author="Windows User" w:date="2020-02-08T17:25:00Z">
          <w:pPr>
            <w:spacing w:before="60" w:after="60" w:line="340" w:lineRule="exact"/>
            <w:ind w:firstLine="720"/>
            <w:jc w:val="both"/>
          </w:pPr>
        </w:pPrChange>
      </w:pPr>
      <w:r w:rsidRPr="00B85D7B">
        <w:rPr>
          <w:rFonts w:ascii="Times New Roman" w:hAnsi="Times New Roman" w:cs="Times New Roman"/>
          <w:i/>
          <w:sz w:val="28"/>
          <w:szCs w:val="28"/>
        </w:rPr>
        <w:t>Theo</w:t>
      </w:r>
      <w:r w:rsidR="002D1EE9" w:rsidRPr="00B85D7B">
        <w:rPr>
          <w:rFonts w:ascii="Times New Roman" w:hAnsi="Times New Roman" w:cs="Times New Roman"/>
          <w:i/>
          <w:sz w:val="28"/>
          <w:szCs w:val="28"/>
        </w:rPr>
        <w:t xml:space="preserve"> đề nghị của Vụ trưởng Vụ Tổ chức cán bộ</w:t>
      </w:r>
      <w:r w:rsidR="0043730F" w:rsidRPr="00B85D7B">
        <w:rPr>
          <w:rFonts w:ascii="Times New Roman" w:hAnsi="Times New Roman" w:cs="Times New Roman"/>
          <w:i/>
          <w:sz w:val="28"/>
          <w:szCs w:val="28"/>
        </w:rPr>
        <w:t xml:space="preserve"> và </w:t>
      </w:r>
      <w:r w:rsidR="0043730F" w:rsidRPr="003072F7">
        <w:rPr>
          <w:rFonts w:ascii="Times New Roman" w:hAnsi="Times New Roman" w:cs="Times New Roman"/>
          <w:i/>
          <w:color w:val="FF0000"/>
          <w:sz w:val="28"/>
          <w:szCs w:val="28"/>
        </w:rPr>
        <w:t>Vụ trưởng Vụ Pháp chế</w:t>
      </w:r>
      <w:ins w:id="17" w:author="Windows User" w:date="2020-02-08T17:04:00Z">
        <w:r w:rsidR="00366270">
          <w:rPr>
            <w:rFonts w:ascii="Times New Roman" w:hAnsi="Times New Roman" w:cs="Times New Roman"/>
            <w:i/>
            <w:color w:val="FF0000"/>
            <w:sz w:val="28"/>
            <w:szCs w:val="28"/>
          </w:rPr>
          <w:t>;</w:t>
        </w:r>
      </w:ins>
      <w:del w:id="18" w:author="Windows User" w:date="2020-02-08T17:04:00Z">
        <w:r w:rsidR="002D1EE9" w:rsidRPr="003072F7" w:rsidDel="00366270">
          <w:rPr>
            <w:rFonts w:ascii="Times New Roman" w:hAnsi="Times New Roman" w:cs="Times New Roman"/>
            <w:i/>
            <w:color w:val="FF0000"/>
            <w:sz w:val="28"/>
            <w:szCs w:val="28"/>
          </w:rPr>
          <w:delText>,</w:delText>
        </w:r>
      </w:del>
    </w:p>
    <w:p w:rsidR="002D1EE9" w:rsidRPr="00B85D7B" w:rsidRDefault="002D1EE9">
      <w:pPr>
        <w:spacing w:before="60" w:after="60" w:line="354" w:lineRule="exact"/>
        <w:ind w:firstLine="720"/>
        <w:jc w:val="both"/>
        <w:rPr>
          <w:rFonts w:ascii="Times New Roman" w:hAnsi="Times New Roman" w:cs="Times New Roman"/>
          <w:i/>
          <w:sz w:val="28"/>
          <w:szCs w:val="28"/>
        </w:rPr>
        <w:pPrChange w:id="19" w:author="Windows User" w:date="2020-02-08T17:25:00Z">
          <w:pPr>
            <w:spacing w:before="60" w:after="60" w:line="340" w:lineRule="exact"/>
            <w:ind w:firstLine="720"/>
            <w:jc w:val="both"/>
          </w:pPr>
        </w:pPrChange>
      </w:pPr>
      <w:r w:rsidRPr="00B85D7B">
        <w:rPr>
          <w:rFonts w:ascii="Times New Roman" w:hAnsi="Times New Roman" w:cs="Times New Roman"/>
          <w:i/>
          <w:sz w:val="28"/>
          <w:szCs w:val="28"/>
        </w:rPr>
        <w:t>Bộ trưởng Bộ Khoa học và Công nghệ ban hành Thông tư sửa đổi, bổ sung một số điều của Thông tư liên tịch số 24/2014/TTLT-BKHCN-BNV ngày 01 tháng 10 năm 2014 của Bộ trưởng Bộ Khoa học và Công nghệ và Bộ trưởng Bộ Nội vụ quy định mã số và tiêu chuẩn chức danh nghề nghiệp viên chức chuyên ngành khoa học và công nghệ</w:t>
      </w:r>
      <w:r w:rsidR="0020668C" w:rsidRPr="00B85D7B">
        <w:rPr>
          <w:rFonts w:ascii="Times New Roman" w:hAnsi="Times New Roman" w:cs="Times New Roman"/>
          <w:i/>
          <w:sz w:val="28"/>
          <w:szCs w:val="28"/>
        </w:rPr>
        <w:t xml:space="preserve"> (sau đây viết tắt là Thông tư liên tịch số 24/2014/TTLT-BKHCN-BNV)</w:t>
      </w:r>
      <w:ins w:id="20" w:author="Windows User" w:date="2020-02-08T16:44:00Z">
        <w:r w:rsidR="00770A95">
          <w:rPr>
            <w:rFonts w:ascii="Times New Roman" w:hAnsi="Times New Roman" w:cs="Times New Roman"/>
            <w:i/>
            <w:sz w:val="28"/>
            <w:szCs w:val="28"/>
          </w:rPr>
          <w:t>.</w:t>
        </w:r>
      </w:ins>
      <w:del w:id="21" w:author="Windows User" w:date="2020-02-08T16:44:00Z">
        <w:r w:rsidR="0020668C" w:rsidRPr="00B85D7B" w:rsidDel="00770A95">
          <w:rPr>
            <w:rFonts w:ascii="Times New Roman" w:hAnsi="Times New Roman" w:cs="Times New Roman"/>
            <w:i/>
            <w:sz w:val="28"/>
            <w:szCs w:val="28"/>
          </w:rPr>
          <w:delText xml:space="preserve"> </w:delText>
        </w:r>
        <w:r w:rsidRPr="00B85D7B" w:rsidDel="00770A95">
          <w:rPr>
            <w:rFonts w:ascii="Times New Roman" w:hAnsi="Times New Roman" w:cs="Times New Roman"/>
            <w:i/>
            <w:sz w:val="28"/>
            <w:szCs w:val="28"/>
          </w:rPr>
          <w:delText>như sau:</w:delText>
        </w:r>
      </w:del>
    </w:p>
    <w:p w:rsidR="002D1EE9" w:rsidRPr="006F54AB" w:rsidRDefault="002D1EE9">
      <w:pPr>
        <w:spacing w:before="120" w:after="120" w:line="354" w:lineRule="exact"/>
        <w:ind w:firstLine="720"/>
        <w:jc w:val="both"/>
        <w:rPr>
          <w:rFonts w:ascii="Times New Roman" w:hAnsi="Times New Roman" w:cs="Times New Roman"/>
          <w:b/>
          <w:sz w:val="28"/>
          <w:szCs w:val="28"/>
        </w:rPr>
        <w:pPrChange w:id="22" w:author="Windows User" w:date="2020-02-08T17:35:00Z">
          <w:pPr>
            <w:spacing w:before="120" w:after="120" w:line="346" w:lineRule="exact"/>
            <w:ind w:firstLine="720"/>
            <w:jc w:val="both"/>
          </w:pPr>
        </w:pPrChange>
      </w:pPr>
      <w:r w:rsidRPr="006F54AB">
        <w:rPr>
          <w:rFonts w:ascii="Times New Roman" w:hAnsi="Times New Roman" w:cs="Times New Roman"/>
          <w:b/>
          <w:sz w:val="28"/>
          <w:szCs w:val="28"/>
        </w:rPr>
        <w:t>Điều 1.</w:t>
      </w:r>
      <w:r w:rsidR="00A03AD7" w:rsidRPr="006F54AB">
        <w:rPr>
          <w:rFonts w:ascii="Times New Roman" w:hAnsi="Times New Roman" w:cs="Times New Roman"/>
          <w:b/>
          <w:sz w:val="28"/>
          <w:szCs w:val="28"/>
        </w:rPr>
        <w:t xml:space="preserve"> </w:t>
      </w:r>
      <w:r w:rsidR="0020668C" w:rsidRPr="006F54AB">
        <w:rPr>
          <w:rFonts w:ascii="Times New Roman" w:hAnsi="Times New Roman" w:cs="Times New Roman"/>
          <w:b/>
          <w:sz w:val="28"/>
          <w:szCs w:val="28"/>
        </w:rPr>
        <w:t>Sửa đổi, bổ</w:t>
      </w:r>
      <w:r w:rsidR="006B5BAB" w:rsidRPr="006F54AB">
        <w:rPr>
          <w:rFonts w:ascii="Times New Roman" w:hAnsi="Times New Roman" w:cs="Times New Roman"/>
          <w:b/>
          <w:sz w:val="28"/>
          <w:szCs w:val="28"/>
        </w:rPr>
        <w:t xml:space="preserve"> sung</w:t>
      </w:r>
      <w:r w:rsidR="00551922" w:rsidRPr="006F54AB">
        <w:rPr>
          <w:rFonts w:ascii="Times New Roman" w:hAnsi="Times New Roman" w:cs="Times New Roman"/>
          <w:b/>
          <w:sz w:val="28"/>
          <w:szCs w:val="28"/>
        </w:rPr>
        <w:t xml:space="preserve"> một số điều </w:t>
      </w:r>
      <w:del w:id="23" w:author="Windows User" w:date="2020-02-08T16:49:00Z">
        <w:r w:rsidR="00551922" w:rsidRPr="006F54AB" w:rsidDel="008F0628">
          <w:rPr>
            <w:rFonts w:ascii="Times New Roman" w:hAnsi="Times New Roman" w:cs="Times New Roman"/>
            <w:b/>
            <w:sz w:val="28"/>
            <w:szCs w:val="28"/>
          </w:rPr>
          <w:delText>tại</w:delText>
        </w:r>
        <w:r w:rsidR="0020668C" w:rsidRPr="006F54AB" w:rsidDel="008F0628">
          <w:rPr>
            <w:rFonts w:ascii="Times New Roman" w:hAnsi="Times New Roman" w:cs="Times New Roman"/>
            <w:b/>
            <w:sz w:val="28"/>
            <w:szCs w:val="28"/>
          </w:rPr>
          <w:delText xml:space="preserve"> </w:delText>
        </w:r>
      </w:del>
      <w:ins w:id="24" w:author="Windows User" w:date="2020-02-08T16:49:00Z">
        <w:r w:rsidR="008F0628">
          <w:rPr>
            <w:rFonts w:ascii="Times New Roman" w:hAnsi="Times New Roman" w:cs="Times New Roman"/>
            <w:b/>
            <w:sz w:val="28"/>
            <w:szCs w:val="28"/>
          </w:rPr>
          <w:t>của</w:t>
        </w:r>
        <w:r w:rsidR="008F0628" w:rsidRPr="006F54AB">
          <w:rPr>
            <w:rFonts w:ascii="Times New Roman" w:hAnsi="Times New Roman" w:cs="Times New Roman"/>
            <w:b/>
            <w:sz w:val="28"/>
            <w:szCs w:val="28"/>
          </w:rPr>
          <w:t xml:space="preserve"> </w:t>
        </w:r>
      </w:ins>
      <w:r w:rsidR="0020668C" w:rsidRPr="006F54AB">
        <w:rPr>
          <w:rFonts w:ascii="Times New Roman" w:hAnsi="Times New Roman" w:cs="Times New Roman"/>
          <w:b/>
          <w:sz w:val="28"/>
          <w:szCs w:val="28"/>
        </w:rPr>
        <w:t>Thông tư liên tịch số 24/2014/TTLT-BKHCN-BNV</w:t>
      </w:r>
      <w:r w:rsidR="00551922" w:rsidRPr="006F54AB">
        <w:rPr>
          <w:rFonts w:ascii="Times New Roman" w:hAnsi="Times New Roman" w:cs="Times New Roman"/>
          <w:b/>
          <w:sz w:val="28"/>
          <w:szCs w:val="28"/>
        </w:rPr>
        <w:t>:</w:t>
      </w:r>
    </w:p>
    <w:p w:rsidR="00F82DD5" w:rsidRPr="006F54AB" w:rsidRDefault="00D2008E">
      <w:pPr>
        <w:spacing w:before="120" w:after="120" w:line="354" w:lineRule="exact"/>
        <w:ind w:firstLine="720"/>
        <w:jc w:val="both"/>
        <w:rPr>
          <w:rFonts w:ascii="Times New Roman" w:hAnsi="Times New Roman" w:cs="Times New Roman"/>
          <w:bCs/>
          <w:sz w:val="28"/>
          <w:szCs w:val="28"/>
        </w:rPr>
        <w:pPrChange w:id="25" w:author="Windows User" w:date="2020-02-08T17:35:00Z">
          <w:pPr>
            <w:spacing w:before="120" w:after="120" w:line="346" w:lineRule="exact"/>
            <w:ind w:firstLine="720"/>
            <w:jc w:val="both"/>
          </w:pPr>
        </w:pPrChange>
      </w:pPr>
      <w:r w:rsidRPr="006F54AB">
        <w:rPr>
          <w:rFonts w:ascii="Times New Roman" w:hAnsi="Times New Roman" w:cs="Times New Roman"/>
          <w:bCs/>
          <w:sz w:val="28"/>
          <w:szCs w:val="28"/>
        </w:rPr>
        <w:t xml:space="preserve">1. Bổ sung </w:t>
      </w:r>
      <w:r w:rsidR="00F82DD5" w:rsidRPr="006F54AB">
        <w:rPr>
          <w:rFonts w:ascii="Times New Roman" w:hAnsi="Times New Roman" w:cs="Times New Roman"/>
          <w:bCs/>
          <w:sz w:val="28"/>
          <w:szCs w:val="28"/>
        </w:rPr>
        <w:t xml:space="preserve">Điều 1a </w:t>
      </w:r>
      <w:del w:id="26" w:author="Windows User" w:date="2020-02-08T16:49:00Z">
        <w:r w:rsidR="00F82DD5" w:rsidRPr="006F54AB" w:rsidDel="008F0628">
          <w:rPr>
            <w:rFonts w:ascii="Times New Roman" w:hAnsi="Times New Roman" w:cs="Times New Roman"/>
            <w:bCs/>
            <w:sz w:val="28"/>
            <w:szCs w:val="28"/>
          </w:rPr>
          <w:delText>sau Điều 1</w:delText>
        </w:r>
        <w:r w:rsidR="00B032FB" w:rsidRPr="006F54AB" w:rsidDel="008F0628">
          <w:rPr>
            <w:rFonts w:ascii="Times New Roman" w:hAnsi="Times New Roman" w:cs="Times New Roman"/>
            <w:b/>
            <w:sz w:val="28"/>
            <w:szCs w:val="28"/>
          </w:rPr>
          <w:delText xml:space="preserve"> </w:delText>
        </w:r>
      </w:del>
      <w:r w:rsidR="00F82DD5" w:rsidRPr="006F54AB">
        <w:rPr>
          <w:rFonts w:ascii="Times New Roman" w:hAnsi="Times New Roman" w:cs="Times New Roman"/>
          <w:bCs/>
          <w:sz w:val="28"/>
          <w:szCs w:val="28"/>
        </w:rPr>
        <w:t>như sau:</w:t>
      </w:r>
    </w:p>
    <w:p w:rsidR="00D93B7F" w:rsidRPr="006F54AB" w:rsidRDefault="00D93B7F">
      <w:pPr>
        <w:spacing w:before="120" w:after="120" w:line="354" w:lineRule="exact"/>
        <w:ind w:firstLine="720"/>
        <w:jc w:val="both"/>
        <w:rPr>
          <w:rFonts w:ascii="Times New Roman" w:hAnsi="Times New Roman" w:cs="Times New Roman"/>
          <w:bCs/>
          <w:sz w:val="28"/>
          <w:szCs w:val="28"/>
        </w:rPr>
        <w:pPrChange w:id="27" w:author="Windows User" w:date="2020-02-08T17:35:00Z">
          <w:pPr>
            <w:spacing w:before="120" w:after="120" w:line="346" w:lineRule="exact"/>
            <w:ind w:firstLine="720"/>
            <w:jc w:val="both"/>
          </w:pPr>
        </w:pPrChange>
      </w:pPr>
      <w:r w:rsidRPr="006F54AB">
        <w:rPr>
          <w:rFonts w:ascii="Times New Roman" w:hAnsi="Times New Roman" w:cs="Times New Roman"/>
          <w:b/>
          <w:sz w:val="28"/>
          <w:szCs w:val="28"/>
        </w:rPr>
        <w:t>“Điều 1a.</w:t>
      </w:r>
      <w:r w:rsidRPr="006F54AB">
        <w:rPr>
          <w:rFonts w:ascii="Times New Roman" w:hAnsi="Times New Roman" w:cs="Times New Roman"/>
          <w:bCs/>
          <w:sz w:val="28"/>
          <w:szCs w:val="28"/>
        </w:rPr>
        <w:t xml:space="preserve"> </w:t>
      </w:r>
      <w:r w:rsidRPr="006F54AB">
        <w:rPr>
          <w:rFonts w:ascii="Times New Roman" w:hAnsi="Times New Roman" w:cs="Times New Roman"/>
          <w:b/>
          <w:bCs/>
          <w:sz w:val="28"/>
          <w:szCs w:val="28"/>
        </w:rPr>
        <w:t>Giải thích từ ngữ:</w:t>
      </w:r>
    </w:p>
    <w:p w:rsidR="00DB65D1" w:rsidRPr="006F54AB" w:rsidRDefault="00D93B7F">
      <w:pPr>
        <w:spacing w:before="120" w:after="120" w:line="354" w:lineRule="exact"/>
        <w:ind w:firstLine="720"/>
        <w:jc w:val="both"/>
        <w:rPr>
          <w:rFonts w:ascii="Times New Roman" w:hAnsi="Times New Roman" w:cs="Times New Roman"/>
          <w:bCs/>
          <w:sz w:val="28"/>
          <w:szCs w:val="28"/>
        </w:rPr>
        <w:pPrChange w:id="28" w:author="Windows User" w:date="2020-02-08T17:35:00Z">
          <w:pPr>
            <w:spacing w:before="120" w:after="120" w:line="346" w:lineRule="exact"/>
            <w:ind w:firstLine="720"/>
            <w:jc w:val="both"/>
          </w:pPr>
        </w:pPrChange>
      </w:pPr>
      <w:r w:rsidRPr="006F54AB">
        <w:rPr>
          <w:rFonts w:ascii="Times New Roman" w:hAnsi="Times New Roman" w:cs="Times New Roman"/>
          <w:bCs/>
          <w:sz w:val="28"/>
          <w:szCs w:val="28"/>
        </w:rPr>
        <w:t xml:space="preserve">1. </w:t>
      </w:r>
      <w:r w:rsidRPr="006F54AB">
        <w:rPr>
          <w:rFonts w:ascii="Times New Roman" w:hAnsi="Times New Roman" w:cs="Times New Roman"/>
          <w:bCs/>
          <w:i/>
          <w:iCs/>
          <w:sz w:val="28"/>
          <w:szCs w:val="28"/>
        </w:rPr>
        <w:t>Tạp chí</w:t>
      </w:r>
      <w:r w:rsidR="00DB65D1" w:rsidRPr="006F54AB">
        <w:rPr>
          <w:rFonts w:ascii="Times New Roman" w:hAnsi="Times New Roman" w:cs="Times New Roman"/>
          <w:bCs/>
          <w:i/>
          <w:iCs/>
          <w:sz w:val="28"/>
          <w:szCs w:val="28"/>
        </w:rPr>
        <w:t xml:space="preserve"> quốc tế có uy tín</w:t>
      </w:r>
      <w:ins w:id="29" w:author="Windows User" w:date="2020-02-08T16:49:00Z">
        <w:r w:rsidR="008F0628">
          <w:rPr>
            <w:rFonts w:ascii="Times New Roman" w:hAnsi="Times New Roman" w:cs="Times New Roman"/>
            <w:bCs/>
            <w:sz w:val="28"/>
            <w:szCs w:val="28"/>
          </w:rPr>
          <w:t xml:space="preserve"> l</w:t>
        </w:r>
      </w:ins>
      <w:del w:id="30" w:author="Windows User" w:date="2020-02-08T16:49:00Z">
        <w:r w:rsidR="00DB65D1" w:rsidRPr="006F54AB" w:rsidDel="008F0628">
          <w:rPr>
            <w:rFonts w:ascii="Times New Roman" w:hAnsi="Times New Roman" w:cs="Times New Roman"/>
            <w:bCs/>
            <w:i/>
            <w:iCs/>
            <w:sz w:val="28"/>
            <w:szCs w:val="28"/>
          </w:rPr>
          <w:delText xml:space="preserve">: </w:delText>
        </w:r>
        <w:r w:rsidR="00743CB0" w:rsidRPr="006F54AB" w:rsidDel="008F0628">
          <w:rPr>
            <w:rFonts w:ascii="Times New Roman" w:hAnsi="Times New Roman" w:cs="Times New Roman"/>
            <w:bCs/>
            <w:sz w:val="28"/>
            <w:szCs w:val="28"/>
          </w:rPr>
          <w:delText>L</w:delText>
        </w:r>
      </w:del>
      <w:r w:rsidR="00743CB0" w:rsidRPr="006F54AB">
        <w:rPr>
          <w:rFonts w:ascii="Times New Roman" w:hAnsi="Times New Roman" w:cs="Times New Roman"/>
          <w:bCs/>
          <w:sz w:val="28"/>
          <w:szCs w:val="28"/>
        </w:rPr>
        <w:t xml:space="preserve">à </w:t>
      </w:r>
      <w:r w:rsidR="001B7195" w:rsidRPr="006F54AB">
        <w:rPr>
          <w:rFonts w:ascii="Times New Roman" w:hAnsi="Times New Roman" w:cs="Times New Roman"/>
          <w:bCs/>
          <w:sz w:val="28"/>
          <w:szCs w:val="28"/>
        </w:rPr>
        <w:t xml:space="preserve">các </w:t>
      </w:r>
      <w:r w:rsidR="00743CB0" w:rsidRPr="006F54AB">
        <w:rPr>
          <w:rFonts w:ascii="Times New Roman" w:hAnsi="Times New Roman" w:cs="Times New Roman"/>
          <w:bCs/>
          <w:sz w:val="28"/>
          <w:szCs w:val="28"/>
        </w:rPr>
        <w:t xml:space="preserve">tạp chí được quy định tại </w:t>
      </w:r>
      <w:r w:rsidR="00DB65D1" w:rsidRPr="006F54AB">
        <w:rPr>
          <w:rFonts w:ascii="Times New Roman" w:hAnsi="Times New Roman" w:cs="Times New Roman"/>
          <w:bCs/>
          <w:sz w:val="28"/>
          <w:szCs w:val="28"/>
        </w:rPr>
        <w:t>khoản 3 Điều 2 Thông tư số 37/2014/TT-BKHCN ngày 12 tháng 12 năm 2014 của Bộ trưởng Bộ Khoa học và Công nghệ quy định quản lý đề tài nghiên cứu cơ bản do Quỹ Phát triển khoa học và công nghệ quốc gia tài trợ.</w:t>
      </w:r>
    </w:p>
    <w:p w:rsidR="00DB65D1" w:rsidRPr="006F54AB" w:rsidRDefault="00DB65D1">
      <w:pPr>
        <w:spacing w:before="120" w:after="120" w:line="354" w:lineRule="exact"/>
        <w:ind w:firstLine="720"/>
        <w:jc w:val="both"/>
        <w:rPr>
          <w:rFonts w:ascii="Times New Roman" w:hAnsi="Times New Roman" w:cs="Times New Roman"/>
          <w:bCs/>
          <w:sz w:val="28"/>
          <w:szCs w:val="28"/>
        </w:rPr>
        <w:pPrChange w:id="31" w:author="Windows User" w:date="2020-02-08T17:35:00Z">
          <w:pPr>
            <w:spacing w:before="120" w:after="120" w:line="346" w:lineRule="exact"/>
            <w:ind w:firstLine="720"/>
            <w:jc w:val="both"/>
          </w:pPr>
        </w:pPrChange>
      </w:pPr>
      <w:r w:rsidRPr="006F54AB">
        <w:rPr>
          <w:rFonts w:ascii="Times New Roman" w:hAnsi="Times New Roman" w:cs="Times New Roman"/>
          <w:bCs/>
          <w:sz w:val="28"/>
          <w:szCs w:val="28"/>
        </w:rPr>
        <w:t xml:space="preserve">2. </w:t>
      </w:r>
      <w:r w:rsidRPr="006F54AB">
        <w:rPr>
          <w:rFonts w:ascii="Times New Roman" w:hAnsi="Times New Roman" w:cs="Times New Roman"/>
          <w:bCs/>
          <w:i/>
          <w:iCs/>
          <w:sz w:val="28"/>
          <w:szCs w:val="28"/>
        </w:rPr>
        <w:t>Tạp chí ISI có uy tín</w:t>
      </w:r>
      <w:ins w:id="32" w:author="Windows User" w:date="2020-02-08T16:50:00Z">
        <w:r w:rsidR="008F0628">
          <w:rPr>
            <w:rFonts w:ascii="Times New Roman" w:hAnsi="Times New Roman" w:cs="Times New Roman"/>
            <w:bCs/>
            <w:i/>
            <w:iCs/>
            <w:sz w:val="28"/>
            <w:szCs w:val="28"/>
          </w:rPr>
          <w:t xml:space="preserve"> </w:t>
        </w:r>
      </w:ins>
      <w:del w:id="33" w:author="Windows User" w:date="2020-02-08T16:49:00Z">
        <w:r w:rsidR="00743CB0" w:rsidRPr="006F54AB" w:rsidDel="008F0628">
          <w:rPr>
            <w:rFonts w:ascii="Times New Roman" w:hAnsi="Times New Roman" w:cs="Times New Roman"/>
            <w:bCs/>
            <w:i/>
            <w:iCs/>
            <w:sz w:val="28"/>
            <w:szCs w:val="28"/>
          </w:rPr>
          <w:delText xml:space="preserve">: </w:delText>
        </w:r>
      </w:del>
      <w:ins w:id="34" w:author="Windows User" w:date="2020-02-08T16:50:00Z">
        <w:r w:rsidR="008F0628">
          <w:rPr>
            <w:rFonts w:ascii="Times New Roman" w:hAnsi="Times New Roman" w:cs="Times New Roman"/>
            <w:bCs/>
            <w:sz w:val="28"/>
            <w:szCs w:val="28"/>
          </w:rPr>
          <w:t>l</w:t>
        </w:r>
      </w:ins>
      <w:del w:id="35" w:author="Windows User" w:date="2020-02-08T16:50:00Z">
        <w:r w:rsidR="00743CB0" w:rsidRPr="006F54AB" w:rsidDel="008F0628">
          <w:rPr>
            <w:rFonts w:ascii="Times New Roman" w:hAnsi="Times New Roman" w:cs="Times New Roman"/>
            <w:bCs/>
            <w:sz w:val="28"/>
            <w:szCs w:val="28"/>
          </w:rPr>
          <w:delText>L</w:delText>
        </w:r>
      </w:del>
      <w:r w:rsidR="00743CB0" w:rsidRPr="006F54AB">
        <w:rPr>
          <w:rFonts w:ascii="Times New Roman" w:hAnsi="Times New Roman" w:cs="Times New Roman"/>
          <w:bCs/>
          <w:sz w:val="28"/>
          <w:szCs w:val="28"/>
        </w:rPr>
        <w:t>à</w:t>
      </w:r>
      <w:r w:rsidR="001B7195" w:rsidRPr="006F54AB">
        <w:rPr>
          <w:rFonts w:ascii="Times New Roman" w:hAnsi="Times New Roman" w:cs="Times New Roman"/>
          <w:bCs/>
          <w:sz w:val="28"/>
          <w:szCs w:val="28"/>
        </w:rPr>
        <w:t xml:space="preserve"> các</w:t>
      </w:r>
      <w:r w:rsidR="00743CB0" w:rsidRPr="006F54AB">
        <w:rPr>
          <w:rFonts w:ascii="Times New Roman" w:hAnsi="Times New Roman" w:cs="Times New Roman"/>
          <w:bCs/>
          <w:sz w:val="28"/>
          <w:szCs w:val="28"/>
        </w:rPr>
        <w:t xml:space="preserve"> tạp chí được quy định tại </w:t>
      </w:r>
      <w:r w:rsidRPr="006F54AB">
        <w:rPr>
          <w:rFonts w:ascii="Times New Roman" w:hAnsi="Times New Roman" w:cs="Times New Roman"/>
          <w:bCs/>
          <w:sz w:val="28"/>
          <w:szCs w:val="28"/>
        </w:rPr>
        <w:t xml:space="preserve">khoản 4 Điều 2 Thông tư số 37/2014/TT-BKHCN ngày 12 tháng 12 năm 2014 của Bộ trưởng Bộ </w:t>
      </w:r>
      <w:r w:rsidRPr="006F54AB">
        <w:rPr>
          <w:rFonts w:ascii="Times New Roman" w:hAnsi="Times New Roman" w:cs="Times New Roman"/>
          <w:bCs/>
          <w:sz w:val="28"/>
          <w:szCs w:val="28"/>
        </w:rPr>
        <w:lastRenderedPageBreak/>
        <w:t>Khoa học và Công nghệ quy định quản lý đề tài nghiên cứu cơ bản do Quỹ Phát triển khoa học và công nghệ quốc gia tài trợ.</w:t>
      </w:r>
    </w:p>
    <w:p w:rsidR="008F354F" w:rsidRPr="006F54AB" w:rsidRDefault="00DB65D1">
      <w:pPr>
        <w:spacing w:before="120" w:after="120" w:line="354" w:lineRule="exact"/>
        <w:ind w:firstLine="720"/>
        <w:jc w:val="both"/>
        <w:rPr>
          <w:rFonts w:ascii="Times New Roman" w:hAnsi="Times New Roman" w:cs="Times New Roman"/>
          <w:bCs/>
          <w:sz w:val="28"/>
          <w:szCs w:val="28"/>
        </w:rPr>
        <w:pPrChange w:id="36" w:author="Windows User" w:date="2020-02-08T17:35:00Z">
          <w:pPr>
            <w:spacing w:before="120" w:after="120" w:line="346" w:lineRule="exact"/>
            <w:ind w:firstLine="720"/>
            <w:jc w:val="both"/>
          </w:pPr>
        </w:pPrChange>
      </w:pPr>
      <w:r w:rsidRPr="006F54AB">
        <w:rPr>
          <w:rFonts w:ascii="Times New Roman" w:hAnsi="Times New Roman" w:cs="Times New Roman"/>
          <w:bCs/>
          <w:sz w:val="28"/>
          <w:szCs w:val="28"/>
        </w:rPr>
        <w:t xml:space="preserve">3. </w:t>
      </w:r>
      <w:r w:rsidR="00D0607E" w:rsidRPr="006F54AB">
        <w:rPr>
          <w:rFonts w:ascii="Times New Roman" w:hAnsi="Times New Roman" w:cs="Times New Roman"/>
          <w:bCs/>
          <w:i/>
          <w:iCs/>
          <w:sz w:val="28"/>
          <w:szCs w:val="28"/>
        </w:rPr>
        <w:t>Tạp chí khoa học trong nướ</w:t>
      </w:r>
      <w:r w:rsidR="00750EEB" w:rsidRPr="006F54AB">
        <w:rPr>
          <w:rFonts w:ascii="Times New Roman" w:hAnsi="Times New Roman" w:cs="Times New Roman"/>
          <w:bCs/>
          <w:i/>
          <w:iCs/>
          <w:sz w:val="28"/>
          <w:szCs w:val="28"/>
        </w:rPr>
        <w:t>c</w:t>
      </w:r>
      <w:r w:rsidR="00D0607E" w:rsidRPr="006F54AB">
        <w:rPr>
          <w:rFonts w:ascii="Times New Roman" w:hAnsi="Times New Roman" w:cs="Times New Roman"/>
          <w:bCs/>
          <w:i/>
          <w:iCs/>
          <w:sz w:val="28"/>
          <w:szCs w:val="28"/>
        </w:rPr>
        <w:t xml:space="preserve"> </w:t>
      </w:r>
      <w:r w:rsidR="003904C8" w:rsidRPr="006F54AB">
        <w:rPr>
          <w:rFonts w:ascii="Times New Roman" w:hAnsi="Times New Roman" w:cs="Times New Roman"/>
          <w:bCs/>
          <w:i/>
          <w:iCs/>
          <w:sz w:val="28"/>
          <w:szCs w:val="28"/>
        </w:rPr>
        <w:t xml:space="preserve">có </w:t>
      </w:r>
      <w:r w:rsidR="00D0607E" w:rsidRPr="006F54AB">
        <w:rPr>
          <w:rFonts w:ascii="Times New Roman" w:hAnsi="Times New Roman" w:cs="Times New Roman"/>
          <w:bCs/>
          <w:i/>
          <w:iCs/>
          <w:sz w:val="28"/>
          <w:szCs w:val="28"/>
        </w:rPr>
        <w:t>uy tín</w:t>
      </w:r>
      <w:r w:rsidR="00D0607E" w:rsidRPr="006F54AB">
        <w:rPr>
          <w:rFonts w:ascii="Times New Roman" w:hAnsi="Times New Roman" w:cs="Times New Roman"/>
          <w:bCs/>
          <w:sz w:val="28"/>
          <w:szCs w:val="28"/>
        </w:rPr>
        <w:t xml:space="preserve"> là </w:t>
      </w:r>
      <w:r w:rsidR="003904C8" w:rsidRPr="006F54AB">
        <w:rPr>
          <w:rFonts w:ascii="Times New Roman" w:hAnsi="Times New Roman" w:cs="Times New Roman"/>
          <w:bCs/>
          <w:sz w:val="28"/>
          <w:szCs w:val="28"/>
        </w:rPr>
        <w:t xml:space="preserve">những </w:t>
      </w:r>
      <w:r w:rsidR="00D0607E" w:rsidRPr="006F54AB">
        <w:rPr>
          <w:rFonts w:ascii="Times New Roman" w:hAnsi="Times New Roman" w:cs="Times New Roman"/>
          <w:bCs/>
          <w:sz w:val="28"/>
          <w:szCs w:val="28"/>
        </w:rPr>
        <w:t>tạ</w:t>
      </w:r>
      <w:r w:rsidR="003904C8" w:rsidRPr="006F54AB">
        <w:rPr>
          <w:rFonts w:ascii="Times New Roman" w:hAnsi="Times New Roman" w:cs="Times New Roman"/>
          <w:bCs/>
          <w:sz w:val="28"/>
          <w:szCs w:val="28"/>
        </w:rPr>
        <w:t xml:space="preserve">p chí </w:t>
      </w:r>
      <w:r w:rsidR="00A20844" w:rsidRPr="006F54AB">
        <w:rPr>
          <w:rFonts w:ascii="Times New Roman" w:hAnsi="Times New Roman" w:cs="Times New Roman"/>
          <w:sz w:val="28"/>
          <w:szCs w:val="28"/>
          <w:shd w:val="clear" w:color="auto" w:fill="FFFFFF"/>
        </w:rPr>
        <w:t xml:space="preserve">khoa học </w:t>
      </w:r>
      <w:r w:rsidR="002C6585" w:rsidRPr="006F54AB">
        <w:rPr>
          <w:rFonts w:ascii="Times New Roman" w:hAnsi="Times New Roman" w:cs="Times New Roman"/>
          <w:sz w:val="28"/>
          <w:szCs w:val="28"/>
          <w:shd w:val="clear" w:color="auto" w:fill="FFFFFF"/>
        </w:rPr>
        <w:t xml:space="preserve">trong nước </w:t>
      </w:r>
      <w:r w:rsidR="00A20844" w:rsidRPr="006F54AB">
        <w:rPr>
          <w:rFonts w:ascii="Times New Roman" w:hAnsi="Times New Roman" w:cs="Times New Roman"/>
          <w:sz w:val="28"/>
          <w:szCs w:val="28"/>
          <w:shd w:val="clear" w:color="auto" w:fill="FFFFFF"/>
        </w:rPr>
        <w:t>có mã số chuẩn quốc tế ISSN</w:t>
      </w:r>
      <w:r w:rsidR="00A20844" w:rsidRPr="006F54AB">
        <w:rPr>
          <w:rFonts w:ascii="Times New Roman" w:hAnsi="Times New Roman" w:cs="Times New Roman"/>
          <w:bCs/>
          <w:sz w:val="28"/>
          <w:szCs w:val="28"/>
        </w:rPr>
        <w:t xml:space="preserve">, </w:t>
      </w:r>
      <w:r w:rsidR="00DA3C25" w:rsidRPr="006F54AB">
        <w:rPr>
          <w:rFonts w:ascii="Times New Roman" w:hAnsi="Times New Roman" w:cs="Times New Roman"/>
          <w:sz w:val="28"/>
          <w:szCs w:val="28"/>
        </w:rPr>
        <w:t xml:space="preserve">thuộc </w:t>
      </w:r>
      <w:r w:rsidR="008F354F" w:rsidRPr="006F54AB">
        <w:rPr>
          <w:rFonts w:ascii="Times New Roman" w:hAnsi="Times New Roman" w:cs="Times New Roman"/>
          <w:bCs/>
          <w:sz w:val="28"/>
          <w:szCs w:val="28"/>
        </w:rPr>
        <w:t>Danh mục tạp chí được tính điểm của Hội đồng giáo sư ngành, liên ngành hằng năm của Hội đồng giáo sư nhà nước.</w:t>
      </w:r>
    </w:p>
    <w:p w:rsidR="00A20844" w:rsidRPr="006F54AB" w:rsidRDefault="00DB65D1">
      <w:pPr>
        <w:spacing w:before="120" w:after="120" w:line="354" w:lineRule="exact"/>
        <w:ind w:firstLine="720"/>
        <w:jc w:val="both"/>
        <w:rPr>
          <w:rFonts w:ascii="Times New Roman" w:hAnsi="Times New Roman" w:cs="Times New Roman"/>
          <w:sz w:val="28"/>
          <w:szCs w:val="28"/>
        </w:rPr>
        <w:pPrChange w:id="37" w:author="Windows User" w:date="2020-02-08T17:35:00Z">
          <w:pPr>
            <w:spacing w:before="120" w:after="120" w:line="346" w:lineRule="exact"/>
            <w:ind w:firstLine="720"/>
            <w:jc w:val="both"/>
          </w:pPr>
        </w:pPrChange>
      </w:pPr>
      <w:r w:rsidRPr="006F54AB">
        <w:rPr>
          <w:rFonts w:ascii="Times New Roman" w:hAnsi="Times New Roman" w:cs="Times New Roman"/>
          <w:sz w:val="28"/>
          <w:szCs w:val="28"/>
          <w:shd w:val="clear" w:color="auto" w:fill="FFFFFF"/>
        </w:rPr>
        <w:t>4</w:t>
      </w:r>
      <w:r w:rsidR="00A20844" w:rsidRPr="006F54AB">
        <w:rPr>
          <w:rFonts w:ascii="Times New Roman" w:hAnsi="Times New Roman" w:cs="Times New Roman"/>
          <w:sz w:val="28"/>
          <w:szCs w:val="28"/>
          <w:shd w:val="clear" w:color="auto" w:fill="FFFFFF"/>
        </w:rPr>
        <w:t xml:space="preserve">. </w:t>
      </w:r>
      <w:r w:rsidR="00A20844" w:rsidRPr="006F54AB">
        <w:rPr>
          <w:rFonts w:ascii="Times New Roman" w:hAnsi="Times New Roman" w:cs="Times New Roman"/>
          <w:i/>
          <w:iCs/>
          <w:sz w:val="28"/>
          <w:szCs w:val="28"/>
          <w:shd w:val="clear" w:color="auto" w:fill="FFFFFF"/>
        </w:rPr>
        <w:t>Bài báo khoa học</w:t>
      </w:r>
      <w:r w:rsidR="00551922" w:rsidRPr="006F54AB">
        <w:rPr>
          <w:rFonts w:ascii="Times New Roman" w:hAnsi="Times New Roman" w:cs="Times New Roman"/>
          <w:sz w:val="28"/>
          <w:szCs w:val="28"/>
          <w:shd w:val="clear" w:color="auto" w:fill="FFFFFF"/>
        </w:rPr>
        <w:t xml:space="preserve"> </w:t>
      </w:r>
      <w:r w:rsidR="00A20844" w:rsidRPr="006F54AB">
        <w:rPr>
          <w:rFonts w:ascii="Times New Roman" w:hAnsi="Times New Roman" w:cs="Times New Roman"/>
          <w:sz w:val="28"/>
          <w:szCs w:val="28"/>
          <w:shd w:val="clear" w:color="auto" w:fill="FFFFFF"/>
        </w:rPr>
        <w:t>là công trình khoa học của tác giả đã được công bố trên tạp chí khoa học có mã số chuẩn quốc tế ISSN</w:t>
      </w:r>
      <w:r w:rsidR="00E17EAE" w:rsidRPr="006F54AB">
        <w:rPr>
          <w:rFonts w:ascii="Times New Roman" w:hAnsi="Times New Roman" w:cs="Times New Roman"/>
          <w:sz w:val="28"/>
          <w:szCs w:val="28"/>
          <w:shd w:val="clear" w:color="auto" w:fill="FFFFFF"/>
        </w:rPr>
        <w:t>, thể hiện rõ ý tưởng khoa học, nội dung cần thiết của vấn đề nghiên cứu, tình hình nghiên cứu trong nước và quốc tế, những đóng góp chính về lý thuyết và ứng dụng; phương pháp, phương tiện nghiên cứu, nguồn tư liệu trích dẫn và tài liệu tham khảo</w:t>
      </w:r>
      <w:r w:rsidR="00A20844" w:rsidRPr="006F54AB">
        <w:rPr>
          <w:rFonts w:ascii="Times New Roman" w:hAnsi="Times New Roman" w:cs="Times New Roman"/>
          <w:sz w:val="28"/>
          <w:szCs w:val="28"/>
          <w:shd w:val="clear" w:color="auto" w:fill="FFFFFF"/>
        </w:rPr>
        <w:t>.</w:t>
      </w:r>
      <w:r w:rsidR="00500B79" w:rsidRPr="006F54AB">
        <w:rPr>
          <w:rFonts w:ascii="Times New Roman" w:hAnsi="Times New Roman" w:cs="Times New Roman"/>
          <w:sz w:val="28"/>
          <w:szCs w:val="28"/>
          <w:shd w:val="clear" w:color="auto" w:fill="FFFFFF"/>
        </w:rPr>
        <w:t xml:space="preserve"> </w:t>
      </w:r>
    </w:p>
    <w:p w:rsidR="00316D8D" w:rsidRPr="006F54AB" w:rsidRDefault="00DB65D1">
      <w:pPr>
        <w:spacing w:before="120" w:after="120" w:line="354" w:lineRule="exact"/>
        <w:ind w:firstLine="720"/>
        <w:jc w:val="both"/>
        <w:rPr>
          <w:rFonts w:ascii="Times New Roman" w:hAnsi="Times New Roman" w:cs="Times New Roman"/>
          <w:sz w:val="28"/>
          <w:szCs w:val="28"/>
        </w:rPr>
        <w:pPrChange w:id="38"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5</w:t>
      </w:r>
      <w:r w:rsidR="00316D8D" w:rsidRPr="006F54AB">
        <w:rPr>
          <w:rFonts w:ascii="Times New Roman" w:hAnsi="Times New Roman" w:cs="Times New Roman"/>
          <w:sz w:val="28"/>
          <w:szCs w:val="28"/>
        </w:rPr>
        <w:t xml:space="preserve">. </w:t>
      </w:r>
      <w:r w:rsidR="00316D8D" w:rsidRPr="006F54AB">
        <w:rPr>
          <w:rFonts w:ascii="Times New Roman" w:hAnsi="Times New Roman" w:cs="Times New Roman"/>
          <w:i/>
          <w:iCs/>
          <w:sz w:val="28"/>
          <w:szCs w:val="28"/>
        </w:rPr>
        <w:t>Sách chuyên khảo</w:t>
      </w:r>
      <w:r w:rsidR="00551922" w:rsidRPr="006F54AB">
        <w:rPr>
          <w:rFonts w:ascii="Times New Roman" w:hAnsi="Times New Roman" w:cs="Times New Roman"/>
          <w:sz w:val="28"/>
          <w:szCs w:val="28"/>
        </w:rPr>
        <w:t xml:space="preserve"> </w:t>
      </w:r>
      <w:r w:rsidR="00DE6533" w:rsidRPr="006F54AB">
        <w:rPr>
          <w:rFonts w:ascii="Times New Roman" w:hAnsi="Times New Roman" w:cs="Times New Roman"/>
          <w:sz w:val="28"/>
          <w:szCs w:val="28"/>
        </w:rPr>
        <w:t>là công trình khoa học trình bày kết quả nghiên cứu chuyên sâu và tương đối toàn diện về một vấn đề khoa học chuyên ngành.</w:t>
      </w:r>
    </w:p>
    <w:p w:rsidR="00316D8D" w:rsidRPr="006F54AB" w:rsidRDefault="00DB65D1">
      <w:pPr>
        <w:spacing w:before="120" w:after="120" w:line="354" w:lineRule="exact"/>
        <w:ind w:firstLine="720"/>
        <w:jc w:val="both"/>
        <w:rPr>
          <w:rFonts w:ascii="Times New Roman" w:hAnsi="Times New Roman" w:cs="Times New Roman"/>
          <w:sz w:val="28"/>
          <w:szCs w:val="28"/>
          <w:shd w:val="clear" w:color="auto" w:fill="FFFFFF"/>
        </w:rPr>
        <w:pPrChange w:id="39"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6</w:t>
      </w:r>
      <w:r w:rsidR="00316D8D" w:rsidRPr="006F54AB">
        <w:rPr>
          <w:rFonts w:ascii="Times New Roman" w:hAnsi="Times New Roman" w:cs="Times New Roman"/>
          <w:sz w:val="28"/>
          <w:szCs w:val="28"/>
        </w:rPr>
        <w:t xml:space="preserve">. </w:t>
      </w:r>
      <w:r w:rsidR="00316D8D" w:rsidRPr="006F54AB">
        <w:rPr>
          <w:rFonts w:ascii="Times New Roman" w:hAnsi="Times New Roman" w:cs="Times New Roman"/>
          <w:i/>
          <w:iCs/>
          <w:sz w:val="28"/>
          <w:szCs w:val="28"/>
        </w:rPr>
        <w:t>Giáo trình</w:t>
      </w:r>
      <w:r w:rsidR="00A20844" w:rsidRPr="006F54AB">
        <w:rPr>
          <w:rFonts w:ascii="Times New Roman" w:hAnsi="Times New Roman" w:cs="Times New Roman"/>
          <w:sz w:val="28"/>
          <w:szCs w:val="28"/>
          <w:shd w:val="clear" w:color="auto" w:fill="FFFFFF"/>
        </w:rPr>
        <w:t xml:space="preserve"> là tài liệu giảng dạy, học tập có nội dung phù hợp với chương trình đào tạo, bồi dưỡng được người đứng đầu cơ sở giáo dục đại học duyệt, lựa chọn hoặc được Bộ trưởng Bộ Giáo dục và Đào tạo phê duyệt</w:t>
      </w:r>
      <w:ins w:id="40" w:author="Windows User" w:date="2020-02-08T16:50:00Z">
        <w:r w:rsidR="008F0628">
          <w:rPr>
            <w:rFonts w:ascii="Times New Roman" w:hAnsi="Times New Roman" w:cs="Times New Roman"/>
            <w:sz w:val="28"/>
            <w:szCs w:val="28"/>
            <w:shd w:val="clear" w:color="auto" w:fill="FFFFFF"/>
          </w:rPr>
          <w:t>.</w:t>
        </w:r>
      </w:ins>
      <w:del w:id="41" w:author="Windows User" w:date="2020-02-08T16:50:00Z">
        <w:r w:rsidR="00A20844" w:rsidRPr="006F54AB" w:rsidDel="008F0628">
          <w:rPr>
            <w:rFonts w:ascii="Times New Roman" w:hAnsi="Times New Roman" w:cs="Times New Roman"/>
            <w:sz w:val="28"/>
            <w:szCs w:val="28"/>
            <w:shd w:val="clear" w:color="auto" w:fill="FFFFFF"/>
          </w:rPr>
          <w:delText>;</w:delText>
        </w:r>
      </w:del>
    </w:p>
    <w:p w:rsidR="005D1D24" w:rsidRPr="006F54AB" w:rsidRDefault="005D1D24">
      <w:pPr>
        <w:spacing w:before="120" w:after="120" w:line="354" w:lineRule="exact"/>
        <w:ind w:firstLine="720"/>
        <w:jc w:val="both"/>
        <w:rPr>
          <w:rFonts w:ascii="Times New Roman" w:hAnsi="Times New Roman" w:cs="Times New Roman"/>
          <w:sz w:val="28"/>
          <w:szCs w:val="28"/>
        </w:rPr>
        <w:pPrChange w:id="42" w:author="Windows User" w:date="2020-02-08T17:35:00Z">
          <w:pPr>
            <w:spacing w:before="120" w:after="120" w:line="346" w:lineRule="exact"/>
            <w:ind w:firstLine="720"/>
            <w:jc w:val="both"/>
          </w:pPr>
        </w:pPrChange>
      </w:pPr>
      <w:r w:rsidRPr="006F54AB">
        <w:rPr>
          <w:rFonts w:ascii="Times New Roman" w:hAnsi="Times New Roman" w:cs="Times New Roman"/>
          <w:sz w:val="28"/>
          <w:szCs w:val="28"/>
          <w:shd w:val="clear" w:color="auto" w:fill="FFFFFF"/>
        </w:rPr>
        <w:t xml:space="preserve">7. </w:t>
      </w:r>
      <w:r w:rsidRPr="006F54AB">
        <w:rPr>
          <w:rFonts w:ascii="Times New Roman" w:hAnsi="Times New Roman" w:cs="Times New Roman"/>
          <w:i/>
          <w:iCs/>
          <w:sz w:val="28"/>
          <w:szCs w:val="28"/>
          <w:shd w:val="clear" w:color="auto" w:fill="FFFFFF"/>
        </w:rPr>
        <w:t>Dự án, công trình, đồ án thuộc chuyên ngành kỹ thuật</w:t>
      </w:r>
      <w:r w:rsidRPr="006F54AB">
        <w:rPr>
          <w:rFonts w:ascii="Times New Roman" w:hAnsi="Times New Roman" w:cs="Times New Roman"/>
          <w:sz w:val="28"/>
          <w:szCs w:val="28"/>
          <w:shd w:val="clear" w:color="auto" w:fill="FFFFFF"/>
        </w:rPr>
        <w:t xml:space="preserve"> là các dự án, công trình, đồ án</w:t>
      </w:r>
      <w:r w:rsidR="002A7143" w:rsidRPr="006F54AB">
        <w:rPr>
          <w:rFonts w:ascii="Times New Roman" w:hAnsi="Times New Roman" w:cs="Times New Roman"/>
          <w:sz w:val="28"/>
          <w:szCs w:val="28"/>
          <w:shd w:val="clear" w:color="auto" w:fill="FFFFFF"/>
        </w:rPr>
        <w:t xml:space="preserve"> phát triển, ứng dụng, triển khai công nghệ</w:t>
      </w:r>
      <w:r w:rsidR="0050761D" w:rsidRPr="006F54AB">
        <w:rPr>
          <w:rFonts w:ascii="Times New Roman" w:hAnsi="Times New Roman" w:cs="Times New Roman"/>
          <w:sz w:val="28"/>
          <w:szCs w:val="28"/>
          <w:shd w:val="clear" w:color="auto" w:fill="FFFFFF"/>
        </w:rPr>
        <w:t xml:space="preserve"> </w:t>
      </w:r>
      <w:r w:rsidR="00E268B3" w:rsidRPr="006F54AB">
        <w:rPr>
          <w:rFonts w:ascii="Times New Roman" w:hAnsi="Times New Roman" w:cs="Times New Roman"/>
          <w:sz w:val="28"/>
          <w:szCs w:val="28"/>
          <w:shd w:val="clear" w:color="auto" w:fill="FFFFFF"/>
        </w:rPr>
        <w:t xml:space="preserve">hoặc các nhiệm vụ khác </w:t>
      </w:r>
      <w:r w:rsidR="002A7143" w:rsidRPr="006F54AB">
        <w:rPr>
          <w:rFonts w:ascii="Times New Roman" w:hAnsi="Times New Roman" w:cs="Times New Roman"/>
          <w:sz w:val="28"/>
          <w:szCs w:val="28"/>
          <w:shd w:val="clear" w:color="auto" w:fill="FFFFFF"/>
        </w:rPr>
        <w:t>t</w:t>
      </w:r>
      <w:r w:rsidR="0050761D" w:rsidRPr="006F54AB">
        <w:rPr>
          <w:rFonts w:ascii="Times New Roman" w:hAnsi="Times New Roman" w:cs="Times New Roman"/>
          <w:sz w:val="28"/>
          <w:szCs w:val="28"/>
          <w:shd w:val="clear" w:color="auto" w:fill="FFFFFF"/>
        </w:rPr>
        <w:t>huộc</w:t>
      </w:r>
      <w:r w:rsidR="002A7143" w:rsidRPr="006F54AB">
        <w:rPr>
          <w:rFonts w:ascii="Times New Roman" w:hAnsi="Times New Roman" w:cs="Times New Roman"/>
          <w:sz w:val="28"/>
          <w:szCs w:val="28"/>
          <w:shd w:val="clear" w:color="auto" w:fill="FFFFFF"/>
        </w:rPr>
        <w:t xml:space="preserve"> phạm vi ngành</w:t>
      </w:r>
      <w:r w:rsidR="001A41BE" w:rsidRPr="006F54AB">
        <w:rPr>
          <w:rFonts w:ascii="Times New Roman" w:hAnsi="Times New Roman" w:cs="Times New Roman"/>
          <w:sz w:val="28"/>
          <w:szCs w:val="28"/>
          <w:shd w:val="clear" w:color="auto" w:fill="FFFFFF"/>
        </w:rPr>
        <w:t xml:space="preserve"> kỹ thuật,</w:t>
      </w:r>
      <w:r w:rsidR="002A7143" w:rsidRPr="006F54AB">
        <w:rPr>
          <w:rFonts w:ascii="Times New Roman" w:hAnsi="Times New Roman" w:cs="Times New Roman"/>
          <w:sz w:val="28"/>
          <w:szCs w:val="28"/>
          <w:shd w:val="clear" w:color="auto" w:fill="FFFFFF"/>
        </w:rPr>
        <w:t xml:space="preserve"> </w:t>
      </w:r>
      <w:r w:rsidR="00743CB0" w:rsidRPr="006F54AB">
        <w:rPr>
          <w:rFonts w:ascii="Times New Roman" w:hAnsi="Times New Roman" w:cs="Times New Roman"/>
          <w:sz w:val="28"/>
          <w:szCs w:val="28"/>
          <w:shd w:val="clear" w:color="auto" w:fill="FFFFFF"/>
        </w:rPr>
        <w:t>kinh tế</w:t>
      </w:r>
      <w:r w:rsidR="002A7143" w:rsidRPr="006F54AB">
        <w:rPr>
          <w:rFonts w:ascii="Times New Roman" w:hAnsi="Times New Roman" w:cs="Times New Roman"/>
          <w:sz w:val="28"/>
          <w:szCs w:val="28"/>
          <w:shd w:val="clear" w:color="auto" w:fill="FFFFFF"/>
        </w:rPr>
        <w:t xml:space="preserve"> - kỹ thuật viên chức đảm nhiệm</w:t>
      </w:r>
      <w:r w:rsidR="00E268B3" w:rsidRPr="006F54AB">
        <w:rPr>
          <w:rFonts w:ascii="Times New Roman" w:hAnsi="Times New Roman" w:cs="Times New Roman"/>
          <w:sz w:val="28"/>
          <w:szCs w:val="28"/>
          <w:shd w:val="clear" w:color="auto" w:fill="FFFFFF"/>
        </w:rPr>
        <w:t xml:space="preserve">, </w:t>
      </w:r>
      <w:r w:rsidR="0050761D" w:rsidRPr="006F54AB">
        <w:rPr>
          <w:rFonts w:ascii="Times New Roman" w:hAnsi="Times New Roman" w:cs="Times New Roman"/>
          <w:sz w:val="28"/>
          <w:szCs w:val="28"/>
          <w:shd w:val="clear" w:color="auto" w:fill="FFFFFF"/>
        </w:rPr>
        <w:t>được phân</w:t>
      </w:r>
      <w:r w:rsidR="007B6F7C" w:rsidRPr="006F54AB">
        <w:rPr>
          <w:rFonts w:ascii="Times New Roman" w:hAnsi="Times New Roman" w:cs="Times New Roman"/>
          <w:sz w:val="28"/>
          <w:szCs w:val="28"/>
          <w:shd w:val="clear" w:color="auto" w:fill="FFFFFF"/>
        </w:rPr>
        <w:t xml:space="preserve"> theo</w:t>
      </w:r>
      <w:r w:rsidR="0050761D" w:rsidRPr="006F54AB">
        <w:rPr>
          <w:rFonts w:ascii="Times New Roman" w:hAnsi="Times New Roman" w:cs="Times New Roman"/>
          <w:sz w:val="28"/>
          <w:szCs w:val="28"/>
          <w:shd w:val="clear" w:color="auto" w:fill="FFFFFF"/>
        </w:rPr>
        <w:t xml:space="preserve"> loại</w:t>
      </w:r>
      <w:r w:rsidR="00C04BE3" w:rsidRPr="006F54AB">
        <w:rPr>
          <w:rFonts w:ascii="Times New Roman" w:hAnsi="Times New Roman" w:cs="Times New Roman"/>
          <w:sz w:val="28"/>
          <w:szCs w:val="28"/>
          <w:shd w:val="clear" w:color="auto" w:fill="FFFFFF"/>
        </w:rPr>
        <w:t xml:space="preserve"> và </w:t>
      </w:r>
      <w:r w:rsidR="0050761D" w:rsidRPr="006F54AB">
        <w:rPr>
          <w:rFonts w:ascii="Times New Roman" w:hAnsi="Times New Roman" w:cs="Times New Roman"/>
          <w:sz w:val="28"/>
          <w:szCs w:val="28"/>
          <w:shd w:val="clear" w:color="auto" w:fill="FFFFFF"/>
        </w:rPr>
        <w:t>cấp</w:t>
      </w:r>
      <w:r w:rsidR="007B6F7C" w:rsidRPr="006F54AB">
        <w:rPr>
          <w:rFonts w:ascii="Times New Roman" w:hAnsi="Times New Roman" w:cs="Times New Roman"/>
          <w:sz w:val="28"/>
          <w:szCs w:val="28"/>
          <w:shd w:val="clear" w:color="auto" w:fill="FFFFFF"/>
        </w:rPr>
        <w:t xml:space="preserve"> (nhóm)</w:t>
      </w:r>
      <w:r w:rsidR="0050761D" w:rsidRPr="006F54AB">
        <w:rPr>
          <w:rFonts w:ascii="Times New Roman" w:hAnsi="Times New Roman" w:cs="Times New Roman"/>
          <w:sz w:val="28"/>
          <w:szCs w:val="28"/>
          <w:shd w:val="clear" w:color="auto" w:fill="FFFFFF"/>
        </w:rPr>
        <w:t xml:space="preserve"> </w:t>
      </w:r>
      <w:r w:rsidR="00741C63" w:rsidRPr="006F54AB">
        <w:rPr>
          <w:rFonts w:ascii="Times New Roman" w:hAnsi="Times New Roman" w:cs="Times New Roman"/>
          <w:sz w:val="28"/>
          <w:szCs w:val="28"/>
          <w:shd w:val="clear" w:color="auto" w:fill="FFFFFF"/>
        </w:rPr>
        <w:t>tại</w:t>
      </w:r>
      <w:r w:rsidR="0050761D" w:rsidRPr="006F54AB">
        <w:rPr>
          <w:rFonts w:ascii="Times New Roman" w:hAnsi="Times New Roman" w:cs="Times New Roman"/>
          <w:sz w:val="28"/>
          <w:szCs w:val="28"/>
          <w:shd w:val="clear" w:color="auto" w:fill="FFFFFF"/>
        </w:rPr>
        <w:t xml:space="preserve"> </w:t>
      </w:r>
      <w:r w:rsidR="00E268B3" w:rsidRPr="006F54AB">
        <w:rPr>
          <w:rFonts w:ascii="Times New Roman" w:hAnsi="Times New Roman" w:cs="Times New Roman"/>
          <w:sz w:val="28"/>
          <w:szCs w:val="28"/>
          <w:shd w:val="clear" w:color="auto" w:fill="FFFFFF"/>
        </w:rPr>
        <w:t xml:space="preserve">quy định của </w:t>
      </w:r>
      <w:r w:rsidR="0050761D" w:rsidRPr="006F54AB">
        <w:rPr>
          <w:rFonts w:ascii="Times New Roman" w:hAnsi="Times New Roman" w:cs="Times New Roman"/>
          <w:sz w:val="28"/>
          <w:szCs w:val="28"/>
          <w:shd w:val="clear" w:color="auto" w:fill="FFFFFF"/>
        </w:rPr>
        <w:t>pháp luật chuyên ngành</w:t>
      </w:r>
      <w:del w:id="43" w:author="Windows User" w:date="2020-02-08T16:50:00Z">
        <w:r w:rsidR="0050761D" w:rsidRPr="006F54AB" w:rsidDel="008F0628">
          <w:rPr>
            <w:rFonts w:ascii="Times New Roman" w:hAnsi="Times New Roman" w:cs="Times New Roman"/>
            <w:sz w:val="28"/>
            <w:szCs w:val="28"/>
            <w:shd w:val="clear" w:color="auto" w:fill="FFFFFF"/>
          </w:rPr>
          <w:delText>.</w:delText>
        </w:r>
      </w:del>
      <w:r w:rsidR="00706CB2" w:rsidRPr="006F54AB">
        <w:rPr>
          <w:rFonts w:ascii="Times New Roman" w:hAnsi="Times New Roman" w:cs="Times New Roman"/>
          <w:sz w:val="28"/>
          <w:szCs w:val="28"/>
          <w:shd w:val="clear" w:color="auto" w:fill="FFFFFF"/>
        </w:rPr>
        <w:t>”</w:t>
      </w:r>
      <w:ins w:id="44" w:author="Windows User" w:date="2020-02-08T16:50:00Z">
        <w:r w:rsidR="008F0628">
          <w:rPr>
            <w:rFonts w:ascii="Times New Roman" w:hAnsi="Times New Roman" w:cs="Times New Roman"/>
            <w:sz w:val="28"/>
            <w:szCs w:val="28"/>
            <w:shd w:val="clear" w:color="auto" w:fill="FFFFFF"/>
          </w:rPr>
          <w:t>.</w:t>
        </w:r>
      </w:ins>
      <w:del w:id="45" w:author="Windows User" w:date="2020-02-08T16:50:00Z">
        <w:r w:rsidR="00707499" w:rsidRPr="006F54AB" w:rsidDel="008F0628">
          <w:rPr>
            <w:rFonts w:ascii="Times New Roman" w:hAnsi="Times New Roman" w:cs="Times New Roman"/>
            <w:sz w:val="28"/>
            <w:szCs w:val="28"/>
            <w:shd w:val="clear" w:color="auto" w:fill="FFFFFF"/>
          </w:rPr>
          <w:delText xml:space="preserve"> </w:delText>
        </w:r>
        <w:r w:rsidRPr="006F54AB" w:rsidDel="008F0628">
          <w:rPr>
            <w:rFonts w:ascii="Times New Roman" w:hAnsi="Times New Roman" w:cs="Times New Roman"/>
            <w:sz w:val="28"/>
            <w:szCs w:val="28"/>
            <w:shd w:val="clear" w:color="auto" w:fill="FFFFFF"/>
          </w:rPr>
          <w:delText xml:space="preserve"> </w:delText>
        </w:r>
      </w:del>
    </w:p>
    <w:p w:rsidR="00FB0824" w:rsidRPr="006F54AB" w:rsidRDefault="00D56D8D">
      <w:pPr>
        <w:spacing w:before="120" w:after="120" w:line="354" w:lineRule="exact"/>
        <w:ind w:firstLine="720"/>
        <w:jc w:val="both"/>
        <w:rPr>
          <w:rFonts w:ascii="Times New Roman" w:hAnsi="Times New Roman" w:cs="Times New Roman"/>
          <w:sz w:val="28"/>
          <w:szCs w:val="28"/>
        </w:rPr>
        <w:pPrChange w:id="46"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2</w:t>
      </w:r>
      <w:r w:rsidR="00FB0824" w:rsidRPr="006F54AB">
        <w:rPr>
          <w:rFonts w:ascii="Times New Roman" w:hAnsi="Times New Roman" w:cs="Times New Roman"/>
          <w:sz w:val="28"/>
          <w:szCs w:val="28"/>
        </w:rPr>
        <w:t xml:space="preserve">. Bổ sung Điều 3a </w:t>
      </w:r>
      <w:del w:id="47" w:author="Windows User" w:date="2020-02-08T16:50:00Z">
        <w:r w:rsidR="00FB0824" w:rsidRPr="006F54AB" w:rsidDel="008F0628">
          <w:rPr>
            <w:rFonts w:ascii="Times New Roman" w:hAnsi="Times New Roman" w:cs="Times New Roman"/>
            <w:sz w:val="28"/>
            <w:szCs w:val="28"/>
          </w:rPr>
          <w:delText xml:space="preserve">sau Điều 3 </w:delText>
        </w:r>
      </w:del>
      <w:r w:rsidR="00FB0824" w:rsidRPr="006F54AB">
        <w:rPr>
          <w:rFonts w:ascii="Times New Roman" w:hAnsi="Times New Roman" w:cs="Times New Roman"/>
          <w:sz w:val="28"/>
          <w:szCs w:val="28"/>
        </w:rPr>
        <w:t>như sau:</w:t>
      </w:r>
    </w:p>
    <w:p w:rsidR="00FB0824" w:rsidRPr="006F54AB" w:rsidRDefault="003904C8">
      <w:pPr>
        <w:spacing w:before="120" w:after="120" w:line="354" w:lineRule="exact"/>
        <w:ind w:firstLine="720"/>
        <w:jc w:val="both"/>
        <w:rPr>
          <w:rFonts w:ascii="Times New Roman" w:hAnsi="Times New Roman" w:cs="Times New Roman"/>
          <w:sz w:val="28"/>
          <w:szCs w:val="28"/>
        </w:rPr>
        <w:pPrChange w:id="48"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w:t>
      </w:r>
      <w:r w:rsidR="00FB0824" w:rsidRPr="006F54AB">
        <w:rPr>
          <w:rFonts w:ascii="Times New Roman" w:hAnsi="Times New Roman" w:cs="Times New Roman"/>
          <w:b/>
          <w:sz w:val="28"/>
          <w:szCs w:val="28"/>
        </w:rPr>
        <w:t xml:space="preserve">Điều 3a. </w:t>
      </w:r>
      <w:r w:rsidR="00AC4E51" w:rsidRPr="006F54AB">
        <w:rPr>
          <w:rFonts w:ascii="Times New Roman" w:hAnsi="Times New Roman" w:cs="Times New Roman"/>
          <w:b/>
          <w:sz w:val="28"/>
          <w:szCs w:val="28"/>
        </w:rPr>
        <w:t>Kết quả hoạt động chuyên môn</w:t>
      </w:r>
      <w:r w:rsidR="00FB0824" w:rsidRPr="006F54AB">
        <w:rPr>
          <w:rFonts w:ascii="Times New Roman" w:hAnsi="Times New Roman" w:cs="Times New Roman"/>
          <w:b/>
          <w:sz w:val="28"/>
          <w:szCs w:val="28"/>
        </w:rPr>
        <w:t xml:space="preserve"> được tính điểm quy đổi</w:t>
      </w:r>
    </w:p>
    <w:p w:rsidR="00FB0824" w:rsidRPr="006F54AB" w:rsidRDefault="00FB0824">
      <w:pPr>
        <w:spacing w:before="120" w:after="120" w:line="354" w:lineRule="exact"/>
        <w:ind w:firstLine="720"/>
        <w:jc w:val="both"/>
        <w:rPr>
          <w:rFonts w:ascii="Times New Roman" w:hAnsi="Times New Roman" w:cs="Times New Roman"/>
          <w:sz w:val="28"/>
          <w:szCs w:val="28"/>
        </w:rPr>
        <w:pPrChange w:id="49"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1. </w:t>
      </w:r>
      <w:r w:rsidR="00AC4E51" w:rsidRPr="006F54AB">
        <w:rPr>
          <w:rFonts w:ascii="Times New Roman" w:hAnsi="Times New Roman" w:cs="Times New Roman"/>
          <w:bCs/>
          <w:sz w:val="28"/>
          <w:szCs w:val="28"/>
        </w:rPr>
        <w:t>Kết quả hoạt động chuyên môn</w:t>
      </w:r>
      <w:r w:rsidR="00AC4E51" w:rsidRPr="006F54AB">
        <w:rPr>
          <w:rFonts w:ascii="Times New Roman" w:hAnsi="Times New Roman" w:cs="Times New Roman"/>
          <w:b/>
          <w:sz w:val="28"/>
          <w:szCs w:val="28"/>
        </w:rPr>
        <w:t xml:space="preserve"> </w:t>
      </w:r>
      <w:r w:rsidR="003904C8" w:rsidRPr="006F54AB">
        <w:rPr>
          <w:rFonts w:ascii="Times New Roman" w:hAnsi="Times New Roman" w:cs="Times New Roman"/>
          <w:sz w:val="28"/>
          <w:szCs w:val="28"/>
        </w:rPr>
        <w:t xml:space="preserve">được tính điểm </w:t>
      </w:r>
      <w:r w:rsidR="00705DD7" w:rsidRPr="006F54AB">
        <w:rPr>
          <w:rFonts w:ascii="Times New Roman" w:hAnsi="Times New Roman" w:cs="Times New Roman"/>
          <w:sz w:val="28"/>
          <w:szCs w:val="28"/>
        </w:rPr>
        <w:t>quy đổi</w:t>
      </w:r>
      <w:r w:rsidR="001537F8" w:rsidRPr="006F54AB">
        <w:rPr>
          <w:rFonts w:ascii="Times New Roman" w:hAnsi="Times New Roman" w:cs="Times New Roman"/>
          <w:sz w:val="28"/>
          <w:szCs w:val="28"/>
        </w:rPr>
        <w:t xml:space="preserve"> gồm</w:t>
      </w:r>
      <w:r w:rsidR="00705DD7" w:rsidRPr="006F54AB">
        <w:rPr>
          <w:rFonts w:ascii="Times New Roman" w:hAnsi="Times New Roman" w:cs="Times New Roman"/>
          <w:sz w:val="28"/>
          <w:szCs w:val="28"/>
        </w:rPr>
        <w:t>:</w:t>
      </w:r>
    </w:p>
    <w:p w:rsidR="001537F8" w:rsidRPr="006F54AB" w:rsidRDefault="00705DD7">
      <w:pPr>
        <w:spacing w:before="120" w:after="120" w:line="354" w:lineRule="exact"/>
        <w:ind w:firstLine="720"/>
        <w:jc w:val="both"/>
        <w:rPr>
          <w:rFonts w:ascii="Times New Roman" w:hAnsi="Times New Roman" w:cs="Times New Roman"/>
          <w:sz w:val="28"/>
          <w:szCs w:val="28"/>
        </w:rPr>
        <w:pPrChange w:id="50"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a) </w:t>
      </w:r>
      <w:r w:rsidR="001537F8" w:rsidRPr="006F54AB">
        <w:rPr>
          <w:rFonts w:ascii="Times New Roman" w:hAnsi="Times New Roman" w:cs="Times New Roman"/>
          <w:sz w:val="28"/>
          <w:szCs w:val="28"/>
        </w:rPr>
        <w:t xml:space="preserve">Kết quả thực hiện nhiệm vụ khoa học và công nghệ </w:t>
      </w:r>
      <w:r w:rsidR="00147A94" w:rsidRPr="006F54AB">
        <w:rPr>
          <w:rFonts w:ascii="Times New Roman" w:hAnsi="Times New Roman" w:cs="Times New Roman"/>
          <w:sz w:val="28"/>
          <w:szCs w:val="28"/>
        </w:rPr>
        <w:t xml:space="preserve">các cấp </w:t>
      </w:r>
      <w:r w:rsidR="001537F8" w:rsidRPr="006F54AB">
        <w:rPr>
          <w:rFonts w:ascii="Times New Roman" w:hAnsi="Times New Roman" w:cs="Times New Roman"/>
          <w:sz w:val="28"/>
          <w:szCs w:val="28"/>
        </w:rPr>
        <w:t>được nghiệm thu ở mức đạt trở lên;</w:t>
      </w:r>
    </w:p>
    <w:p w:rsidR="001537F8" w:rsidRPr="006F54AB" w:rsidRDefault="001537F8">
      <w:pPr>
        <w:spacing w:before="120" w:after="120" w:line="354" w:lineRule="exact"/>
        <w:ind w:firstLine="720"/>
        <w:jc w:val="both"/>
        <w:rPr>
          <w:rFonts w:ascii="Times New Roman" w:hAnsi="Times New Roman" w:cs="Times New Roman"/>
          <w:sz w:val="28"/>
          <w:szCs w:val="28"/>
        </w:rPr>
        <w:pPrChange w:id="51"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b) </w:t>
      </w:r>
      <w:r w:rsidR="00070F43" w:rsidRPr="006F54AB">
        <w:rPr>
          <w:rFonts w:ascii="Times New Roman" w:hAnsi="Times New Roman" w:cs="Times New Roman"/>
          <w:sz w:val="28"/>
          <w:szCs w:val="28"/>
        </w:rPr>
        <w:t>Kết quả</w:t>
      </w:r>
      <w:r w:rsidR="00337F3F" w:rsidRPr="006F54AB">
        <w:rPr>
          <w:rFonts w:ascii="Times New Roman" w:hAnsi="Times New Roman" w:cs="Times New Roman"/>
          <w:sz w:val="28"/>
          <w:szCs w:val="28"/>
        </w:rPr>
        <w:t xml:space="preserve"> quyền sở</w:t>
      </w:r>
      <w:r w:rsidRPr="006F54AB">
        <w:rPr>
          <w:rFonts w:ascii="Times New Roman" w:hAnsi="Times New Roman" w:cs="Times New Roman"/>
          <w:sz w:val="28"/>
          <w:szCs w:val="28"/>
        </w:rPr>
        <w:t xml:space="preserve"> hữu trí tuệ, gồm:</w:t>
      </w:r>
    </w:p>
    <w:p w:rsidR="00337F3F" w:rsidRPr="006F54AB" w:rsidRDefault="001537F8">
      <w:pPr>
        <w:spacing w:before="120" w:after="120" w:line="354" w:lineRule="exact"/>
        <w:ind w:firstLine="720"/>
        <w:jc w:val="both"/>
        <w:rPr>
          <w:rFonts w:ascii="Times New Roman" w:hAnsi="Times New Roman" w:cs="Times New Roman"/>
          <w:sz w:val="28"/>
          <w:szCs w:val="28"/>
        </w:rPr>
        <w:pPrChange w:id="52"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 </w:t>
      </w:r>
      <w:r w:rsidR="0043730F" w:rsidRPr="006F54AB">
        <w:rPr>
          <w:rFonts w:ascii="Times New Roman" w:hAnsi="Times New Roman" w:cs="Times New Roman"/>
          <w:sz w:val="28"/>
          <w:szCs w:val="28"/>
        </w:rPr>
        <w:t>Tác giả của s</w:t>
      </w:r>
      <w:r w:rsidR="00337F3F" w:rsidRPr="006F54AB">
        <w:rPr>
          <w:rFonts w:ascii="Times New Roman" w:hAnsi="Times New Roman" w:cs="Times New Roman"/>
          <w:sz w:val="28"/>
          <w:szCs w:val="28"/>
        </w:rPr>
        <w:t xml:space="preserve">áng chế được cấp </w:t>
      </w:r>
      <w:r w:rsidR="0043730F" w:rsidRPr="006F54AB">
        <w:rPr>
          <w:rFonts w:ascii="Times New Roman" w:hAnsi="Times New Roman" w:cs="Times New Roman"/>
          <w:sz w:val="28"/>
          <w:szCs w:val="28"/>
        </w:rPr>
        <w:t>B</w:t>
      </w:r>
      <w:r w:rsidR="00337F3F" w:rsidRPr="006F54AB">
        <w:rPr>
          <w:rFonts w:ascii="Times New Roman" w:hAnsi="Times New Roman" w:cs="Times New Roman"/>
          <w:sz w:val="28"/>
          <w:szCs w:val="28"/>
        </w:rPr>
        <w:t>ằng độc quyền sáng chế</w:t>
      </w:r>
      <w:ins w:id="53" w:author="Windows User" w:date="2020-02-09T12:13:00Z">
        <w:r w:rsidR="00B823C4">
          <w:rPr>
            <w:rFonts w:ascii="Times New Roman" w:hAnsi="Times New Roman" w:cs="Times New Roman"/>
            <w:sz w:val="28"/>
            <w:szCs w:val="28"/>
          </w:rPr>
          <w:t>;</w:t>
        </w:r>
      </w:ins>
      <w:del w:id="54" w:author="Windows User" w:date="2020-02-09T12:13:00Z">
        <w:r w:rsidR="00337F3F" w:rsidRPr="006F54AB" w:rsidDel="00B823C4">
          <w:rPr>
            <w:rFonts w:ascii="Times New Roman" w:hAnsi="Times New Roman" w:cs="Times New Roman"/>
            <w:sz w:val="28"/>
            <w:szCs w:val="28"/>
          </w:rPr>
          <w:delText>.</w:delText>
        </w:r>
      </w:del>
    </w:p>
    <w:p w:rsidR="001537F8" w:rsidRPr="006F54AB" w:rsidRDefault="001537F8">
      <w:pPr>
        <w:spacing w:before="120" w:after="120" w:line="354" w:lineRule="exact"/>
        <w:ind w:firstLine="720"/>
        <w:jc w:val="both"/>
        <w:rPr>
          <w:rFonts w:ascii="Times New Roman" w:hAnsi="Times New Roman" w:cs="Times New Roman"/>
          <w:sz w:val="28"/>
          <w:szCs w:val="28"/>
        </w:rPr>
        <w:pPrChange w:id="55"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 </w:t>
      </w:r>
      <w:r w:rsidR="0043730F" w:rsidRPr="006F54AB">
        <w:rPr>
          <w:rFonts w:ascii="Times New Roman" w:hAnsi="Times New Roman" w:cs="Times New Roman"/>
          <w:sz w:val="28"/>
          <w:szCs w:val="28"/>
        </w:rPr>
        <w:t xml:space="preserve">Tác giả của </w:t>
      </w:r>
      <w:r w:rsidR="00337F3F" w:rsidRPr="006F54AB">
        <w:rPr>
          <w:rFonts w:ascii="Times New Roman" w:hAnsi="Times New Roman" w:cs="Times New Roman"/>
          <w:sz w:val="28"/>
          <w:szCs w:val="28"/>
        </w:rPr>
        <w:t>G</w:t>
      </w:r>
      <w:r w:rsidRPr="006F54AB">
        <w:rPr>
          <w:rFonts w:ascii="Times New Roman" w:hAnsi="Times New Roman" w:cs="Times New Roman"/>
          <w:sz w:val="28"/>
          <w:szCs w:val="28"/>
        </w:rPr>
        <w:t>iải pháp hữu ích</w:t>
      </w:r>
      <w:r w:rsidR="00337F3F" w:rsidRPr="006F54AB">
        <w:rPr>
          <w:rFonts w:ascii="Times New Roman" w:hAnsi="Times New Roman" w:cs="Times New Roman"/>
          <w:sz w:val="28"/>
          <w:szCs w:val="28"/>
        </w:rPr>
        <w:t xml:space="preserve"> được cấp </w:t>
      </w:r>
      <w:r w:rsidR="0043730F" w:rsidRPr="006F54AB">
        <w:rPr>
          <w:rFonts w:ascii="Times New Roman" w:hAnsi="Times New Roman" w:cs="Times New Roman"/>
          <w:sz w:val="28"/>
          <w:szCs w:val="28"/>
        </w:rPr>
        <w:t>B</w:t>
      </w:r>
      <w:r w:rsidR="00337F3F" w:rsidRPr="006F54AB">
        <w:rPr>
          <w:rFonts w:ascii="Times New Roman" w:hAnsi="Times New Roman" w:cs="Times New Roman"/>
          <w:sz w:val="28"/>
          <w:szCs w:val="28"/>
        </w:rPr>
        <w:t>ằng độc quyền và được ứng dụng trong thực tiễn</w:t>
      </w:r>
      <w:r w:rsidRPr="006F54AB">
        <w:rPr>
          <w:rFonts w:ascii="Times New Roman" w:hAnsi="Times New Roman" w:cs="Times New Roman"/>
          <w:sz w:val="28"/>
          <w:szCs w:val="28"/>
        </w:rPr>
        <w:t xml:space="preserve">; </w:t>
      </w:r>
    </w:p>
    <w:p w:rsidR="001537F8" w:rsidRPr="006F54AB" w:rsidRDefault="001537F8">
      <w:pPr>
        <w:spacing w:before="120" w:after="120" w:line="354" w:lineRule="exact"/>
        <w:ind w:firstLine="720"/>
        <w:jc w:val="both"/>
        <w:rPr>
          <w:rFonts w:ascii="Times New Roman" w:hAnsi="Times New Roman" w:cs="Times New Roman"/>
          <w:sz w:val="28"/>
          <w:szCs w:val="28"/>
        </w:rPr>
        <w:pPrChange w:id="56"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 </w:t>
      </w:r>
      <w:r w:rsidR="0043730F" w:rsidRPr="006F54AB">
        <w:rPr>
          <w:rFonts w:ascii="Times New Roman" w:hAnsi="Times New Roman" w:cs="Times New Roman"/>
          <w:sz w:val="28"/>
          <w:szCs w:val="28"/>
        </w:rPr>
        <w:t xml:space="preserve">Tác giả của </w:t>
      </w:r>
      <w:r w:rsidR="00337F3F" w:rsidRPr="006F54AB">
        <w:rPr>
          <w:rFonts w:ascii="Times New Roman" w:hAnsi="Times New Roman" w:cs="Times New Roman"/>
          <w:sz w:val="28"/>
          <w:szCs w:val="28"/>
        </w:rPr>
        <w:t>G</w:t>
      </w:r>
      <w:r w:rsidRPr="006F54AB">
        <w:rPr>
          <w:rFonts w:ascii="Times New Roman" w:hAnsi="Times New Roman" w:cs="Times New Roman"/>
          <w:sz w:val="28"/>
          <w:szCs w:val="28"/>
        </w:rPr>
        <w:t>iống cây trồng</w:t>
      </w:r>
      <w:r w:rsidR="00337F3F" w:rsidRPr="006F54AB">
        <w:rPr>
          <w:rFonts w:ascii="Times New Roman" w:hAnsi="Times New Roman" w:cs="Times New Roman"/>
          <w:sz w:val="28"/>
          <w:szCs w:val="28"/>
        </w:rPr>
        <w:t xml:space="preserve"> được </w:t>
      </w:r>
      <w:r w:rsidR="00224C02" w:rsidRPr="006F54AB">
        <w:rPr>
          <w:rFonts w:ascii="Times New Roman" w:hAnsi="Times New Roman" w:cs="Times New Roman"/>
          <w:sz w:val="28"/>
          <w:szCs w:val="28"/>
        </w:rPr>
        <w:t xml:space="preserve">cấp </w:t>
      </w:r>
      <w:ins w:id="57" w:author="Ha" w:date="2020-02-10T15:54:00Z">
        <w:r w:rsidR="00277477">
          <w:rPr>
            <w:rFonts w:ascii="Times New Roman" w:hAnsi="Times New Roman" w:cs="Times New Roman"/>
            <w:sz w:val="28"/>
            <w:szCs w:val="28"/>
          </w:rPr>
          <w:t>B</w:t>
        </w:r>
      </w:ins>
      <w:bookmarkStart w:id="58" w:name="_GoBack"/>
      <w:bookmarkEnd w:id="58"/>
      <w:del w:id="59" w:author="Ha" w:date="2020-02-10T15:54:00Z">
        <w:r w:rsidR="00224C02" w:rsidRPr="006F54AB" w:rsidDel="00277477">
          <w:rPr>
            <w:rFonts w:ascii="Times New Roman" w:hAnsi="Times New Roman" w:cs="Times New Roman"/>
            <w:sz w:val="28"/>
            <w:szCs w:val="28"/>
          </w:rPr>
          <w:delText>b</w:delText>
        </w:r>
      </w:del>
      <w:r w:rsidR="00224C02" w:rsidRPr="006F54AB">
        <w:rPr>
          <w:rFonts w:ascii="Times New Roman" w:hAnsi="Times New Roman" w:cs="Times New Roman"/>
          <w:sz w:val="28"/>
          <w:szCs w:val="28"/>
        </w:rPr>
        <w:t xml:space="preserve">ằng </w:t>
      </w:r>
      <w:r w:rsidR="00337F3F" w:rsidRPr="006F54AB">
        <w:rPr>
          <w:rFonts w:ascii="Times New Roman" w:hAnsi="Times New Roman" w:cs="Times New Roman"/>
          <w:sz w:val="28"/>
          <w:szCs w:val="28"/>
        </w:rPr>
        <w:t>bảo hộ</w:t>
      </w:r>
      <w:r w:rsidR="00491ECD" w:rsidRPr="006F54AB">
        <w:rPr>
          <w:rFonts w:ascii="Times New Roman" w:hAnsi="Times New Roman" w:cs="Times New Roman"/>
          <w:sz w:val="28"/>
          <w:szCs w:val="28"/>
        </w:rPr>
        <w:t>.</w:t>
      </w:r>
    </w:p>
    <w:p w:rsidR="00705DD7" w:rsidRPr="006F54AB" w:rsidRDefault="001537F8">
      <w:pPr>
        <w:spacing w:before="120" w:after="120" w:line="354" w:lineRule="exact"/>
        <w:ind w:firstLine="720"/>
        <w:jc w:val="both"/>
        <w:rPr>
          <w:rFonts w:ascii="Times New Roman" w:hAnsi="Times New Roman" w:cs="Times New Roman"/>
          <w:sz w:val="28"/>
          <w:szCs w:val="28"/>
        </w:rPr>
        <w:pPrChange w:id="60"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c) </w:t>
      </w:r>
      <w:r w:rsidR="00705DD7" w:rsidRPr="006F54AB">
        <w:rPr>
          <w:rFonts w:ascii="Times New Roman" w:hAnsi="Times New Roman" w:cs="Times New Roman"/>
          <w:sz w:val="28"/>
          <w:szCs w:val="28"/>
        </w:rPr>
        <w:t>Bài báo khoa học</w:t>
      </w:r>
      <w:ins w:id="61" w:author="Windows User" w:date="2020-02-08T16:51:00Z">
        <w:r w:rsidR="008F0628">
          <w:rPr>
            <w:rFonts w:ascii="Times New Roman" w:hAnsi="Times New Roman" w:cs="Times New Roman"/>
            <w:sz w:val="28"/>
            <w:szCs w:val="28"/>
          </w:rPr>
          <w:t>;</w:t>
        </w:r>
      </w:ins>
      <w:del w:id="62" w:author="Windows User" w:date="2020-02-08T16:51:00Z">
        <w:r w:rsidR="003904C8" w:rsidRPr="006F54AB" w:rsidDel="008F0628">
          <w:rPr>
            <w:rFonts w:ascii="Times New Roman" w:hAnsi="Times New Roman" w:cs="Times New Roman"/>
            <w:sz w:val="28"/>
            <w:szCs w:val="28"/>
          </w:rPr>
          <w:delText>.</w:delText>
        </w:r>
        <w:r w:rsidR="00337F3F" w:rsidRPr="006F54AB" w:rsidDel="008F0628">
          <w:rPr>
            <w:rFonts w:ascii="Times New Roman" w:hAnsi="Times New Roman" w:cs="Times New Roman"/>
            <w:sz w:val="28"/>
            <w:szCs w:val="28"/>
          </w:rPr>
          <w:delText xml:space="preserve"> </w:delText>
        </w:r>
      </w:del>
    </w:p>
    <w:p w:rsidR="00316D8D" w:rsidRPr="006F54AB" w:rsidRDefault="003904C8">
      <w:pPr>
        <w:spacing w:before="120" w:after="120" w:line="354" w:lineRule="exact"/>
        <w:ind w:firstLine="720"/>
        <w:jc w:val="both"/>
        <w:rPr>
          <w:rFonts w:ascii="Times New Roman" w:hAnsi="Times New Roman" w:cs="Times New Roman"/>
          <w:sz w:val="28"/>
          <w:szCs w:val="28"/>
        </w:rPr>
        <w:pPrChange w:id="63"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d) Sách chuyên khảo, giáo trình</w:t>
      </w:r>
      <w:ins w:id="64" w:author="Windows User" w:date="2020-02-08T16:51:00Z">
        <w:r w:rsidR="008F0628">
          <w:rPr>
            <w:rFonts w:ascii="Times New Roman" w:hAnsi="Times New Roman" w:cs="Times New Roman"/>
            <w:sz w:val="28"/>
            <w:szCs w:val="28"/>
          </w:rPr>
          <w:t>;</w:t>
        </w:r>
      </w:ins>
      <w:del w:id="65" w:author="Windows User" w:date="2020-02-08T16:51:00Z">
        <w:r w:rsidR="00316D8D" w:rsidRPr="006F54AB" w:rsidDel="008F0628">
          <w:rPr>
            <w:rFonts w:ascii="Times New Roman" w:hAnsi="Times New Roman" w:cs="Times New Roman"/>
            <w:sz w:val="28"/>
            <w:szCs w:val="28"/>
          </w:rPr>
          <w:delText>.</w:delText>
        </w:r>
      </w:del>
    </w:p>
    <w:p w:rsidR="00316D8D" w:rsidRPr="006F54AB" w:rsidRDefault="00316D8D">
      <w:pPr>
        <w:spacing w:before="120" w:after="120" w:line="354" w:lineRule="exact"/>
        <w:ind w:firstLine="720"/>
        <w:jc w:val="both"/>
        <w:rPr>
          <w:rFonts w:ascii="Times New Roman" w:hAnsi="Times New Roman" w:cs="Times New Roman"/>
          <w:sz w:val="28"/>
          <w:szCs w:val="28"/>
        </w:rPr>
        <w:pPrChange w:id="66"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đ) Kết quả thực hiện các dự án</w:t>
      </w:r>
      <w:r w:rsidR="00386ECE" w:rsidRPr="006F54AB">
        <w:rPr>
          <w:rFonts w:ascii="Times New Roman" w:hAnsi="Times New Roman" w:cs="Times New Roman"/>
          <w:sz w:val="28"/>
          <w:szCs w:val="28"/>
        </w:rPr>
        <w:t>,</w:t>
      </w:r>
      <w:r w:rsidRPr="006F54AB">
        <w:rPr>
          <w:rFonts w:ascii="Times New Roman" w:hAnsi="Times New Roman" w:cs="Times New Roman"/>
          <w:sz w:val="28"/>
          <w:szCs w:val="28"/>
        </w:rPr>
        <w:t xml:space="preserve"> công trình</w:t>
      </w:r>
      <w:r w:rsidR="00E16AAB" w:rsidRPr="006F54AB">
        <w:rPr>
          <w:rFonts w:ascii="Times New Roman" w:hAnsi="Times New Roman" w:cs="Times New Roman"/>
          <w:sz w:val="28"/>
          <w:szCs w:val="28"/>
        </w:rPr>
        <w:t>, đồ án</w:t>
      </w:r>
      <w:r w:rsidR="00147A94" w:rsidRPr="006F54AB">
        <w:rPr>
          <w:rFonts w:ascii="Times New Roman" w:hAnsi="Times New Roman" w:cs="Times New Roman"/>
          <w:sz w:val="28"/>
          <w:szCs w:val="28"/>
        </w:rPr>
        <w:t xml:space="preserve"> </w:t>
      </w:r>
      <w:r w:rsidR="00E16AAB" w:rsidRPr="006F54AB">
        <w:rPr>
          <w:rFonts w:ascii="Times New Roman" w:hAnsi="Times New Roman" w:cs="Times New Roman"/>
          <w:sz w:val="28"/>
          <w:szCs w:val="28"/>
        </w:rPr>
        <w:t>thuộc chuyên ngành kỹ thuật</w:t>
      </w:r>
      <w:r w:rsidR="00A52D9D" w:rsidRPr="006F54AB">
        <w:rPr>
          <w:rFonts w:ascii="Times New Roman" w:hAnsi="Times New Roman" w:cs="Times New Roman"/>
          <w:sz w:val="28"/>
          <w:szCs w:val="28"/>
        </w:rPr>
        <w:t>.</w:t>
      </w:r>
    </w:p>
    <w:p w:rsidR="00316D8D" w:rsidRPr="006F54AB" w:rsidRDefault="00316D8D">
      <w:pPr>
        <w:spacing w:before="120" w:after="120" w:line="354" w:lineRule="exact"/>
        <w:ind w:firstLine="720"/>
        <w:jc w:val="both"/>
        <w:rPr>
          <w:rFonts w:ascii="Times New Roman" w:hAnsi="Times New Roman" w:cs="Times New Roman"/>
          <w:sz w:val="28"/>
          <w:szCs w:val="28"/>
        </w:rPr>
        <w:pPrChange w:id="67"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lastRenderedPageBreak/>
        <w:t xml:space="preserve">2. Mỗi </w:t>
      </w:r>
      <w:r w:rsidR="00AC4E51" w:rsidRPr="006F54AB">
        <w:rPr>
          <w:rFonts w:ascii="Times New Roman" w:hAnsi="Times New Roman" w:cs="Times New Roman"/>
          <w:bCs/>
          <w:sz w:val="28"/>
          <w:szCs w:val="28"/>
        </w:rPr>
        <w:t>kết quả hoạt động chuyên môn</w:t>
      </w:r>
      <w:r w:rsidR="00AC4E51" w:rsidRPr="006F54AB">
        <w:rPr>
          <w:rFonts w:ascii="Times New Roman" w:hAnsi="Times New Roman" w:cs="Times New Roman"/>
          <w:b/>
          <w:sz w:val="28"/>
          <w:szCs w:val="28"/>
        </w:rPr>
        <w:t xml:space="preserve"> </w:t>
      </w:r>
      <w:r w:rsidRPr="006F54AB">
        <w:rPr>
          <w:rFonts w:ascii="Times New Roman" w:hAnsi="Times New Roman" w:cs="Times New Roman"/>
          <w:sz w:val="28"/>
          <w:szCs w:val="28"/>
        </w:rPr>
        <w:t>được quy đổi tại khoản 1 Điều này phải có nội dung phù hợp với chuyên ngành khoa học và công nghệ</w:t>
      </w:r>
      <w:r w:rsidR="00FA72D6" w:rsidRPr="006F54AB">
        <w:rPr>
          <w:rFonts w:ascii="Times New Roman" w:hAnsi="Times New Roman" w:cs="Times New Roman"/>
          <w:sz w:val="28"/>
          <w:szCs w:val="28"/>
        </w:rPr>
        <w:t xml:space="preserve"> mà viên chức đang hoạt động</w:t>
      </w:r>
      <w:r w:rsidRPr="006F54AB">
        <w:rPr>
          <w:rFonts w:ascii="Times New Roman" w:hAnsi="Times New Roman" w:cs="Times New Roman"/>
          <w:sz w:val="28"/>
          <w:szCs w:val="28"/>
        </w:rPr>
        <w:t>,</w:t>
      </w:r>
      <w:r w:rsidR="00FA72D6" w:rsidRPr="006F54AB">
        <w:rPr>
          <w:rFonts w:ascii="Times New Roman" w:hAnsi="Times New Roman" w:cs="Times New Roman"/>
          <w:sz w:val="28"/>
          <w:szCs w:val="28"/>
        </w:rPr>
        <w:t xml:space="preserve"> phù hợp với</w:t>
      </w:r>
      <w:r w:rsidRPr="006F54AB">
        <w:rPr>
          <w:rFonts w:ascii="Times New Roman" w:hAnsi="Times New Roman" w:cs="Times New Roman"/>
          <w:sz w:val="28"/>
          <w:szCs w:val="28"/>
        </w:rPr>
        <w:t xml:space="preserve"> vị trí việc làm, chức trách mà viên chức đang đảm nh</w:t>
      </w:r>
      <w:r w:rsidR="006C26AC" w:rsidRPr="006F54AB">
        <w:rPr>
          <w:rFonts w:ascii="Times New Roman" w:hAnsi="Times New Roman" w:cs="Times New Roman"/>
          <w:sz w:val="28"/>
          <w:szCs w:val="28"/>
        </w:rPr>
        <w:t>iệm</w:t>
      </w:r>
      <w:r w:rsidRPr="006F54AB">
        <w:rPr>
          <w:rFonts w:ascii="Times New Roman" w:hAnsi="Times New Roman" w:cs="Times New Roman"/>
          <w:sz w:val="28"/>
          <w:szCs w:val="28"/>
        </w:rPr>
        <w:t xml:space="preserve">. Việc tính điểm quy đổi </w:t>
      </w:r>
      <w:r w:rsidR="00AC4E51" w:rsidRPr="006F54AB">
        <w:rPr>
          <w:rFonts w:ascii="Times New Roman" w:hAnsi="Times New Roman" w:cs="Times New Roman"/>
          <w:sz w:val="28"/>
          <w:szCs w:val="28"/>
        </w:rPr>
        <w:t xml:space="preserve">được </w:t>
      </w:r>
      <w:r w:rsidRPr="006F54AB">
        <w:rPr>
          <w:rFonts w:ascii="Times New Roman" w:hAnsi="Times New Roman" w:cs="Times New Roman"/>
          <w:sz w:val="28"/>
          <w:szCs w:val="28"/>
        </w:rPr>
        <w:t>quy định tại Phụ lục ban hành kèm theo Thông tư này.</w:t>
      </w:r>
    </w:p>
    <w:p w:rsidR="00707E60" w:rsidRPr="006F54AB" w:rsidRDefault="00316D8D">
      <w:pPr>
        <w:spacing w:before="120" w:after="120" w:line="354" w:lineRule="exact"/>
        <w:ind w:firstLine="720"/>
        <w:jc w:val="both"/>
        <w:rPr>
          <w:rFonts w:ascii="Times New Roman" w:hAnsi="Times New Roman" w:cs="Times New Roman"/>
          <w:sz w:val="28"/>
          <w:szCs w:val="28"/>
        </w:rPr>
        <w:pPrChange w:id="68"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3. </w:t>
      </w:r>
      <w:r w:rsidR="00A03AD7" w:rsidRPr="006F54AB">
        <w:rPr>
          <w:rFonts w:ascii="Times New Roman" w:hAnsi="Times New Roman" w:cs="Times New Roman"/>
          <w:sz w:val="28"/>
          <w:szCs w:val="28"/>
        </w:rPr>
        <w:t>Bài báo khoa học, sách chuyên khảo, giáo trình đ</w:t>
      </w:r>
      <w:r w:rsidR="008952E4" w:rsidRPr="006F54AB">
        <w:rPr>
          <w:rFonts w:ascii="Times New Roman" w:hAnsi="Times New Roman" w:cs="Times New Roman"/>
          <w:sz w:val="28"/>
          <w:szCs w:val="28"/>
        </w:rPr>
        <w:t>ã công bố</w:t>
      </w:r>
      <w:r w:rsidR="00FA72D6" w:rsidRPr="006F54AB">
        <w:rPr>
          <w:rFonts w:ascii="Times New Roman" w:hAnsi="Times New Roman" w:cs="Times New Roman"/>
          <w:sz w:val="28"/>
          <w:szCs w:val="28"/>
        </w:rPr>
        <w:t xml:space="preserve"> có nội dung trùng lặp </w:t>
      </w:r>
      <w:r w:rsidR="00210593" w:rsidRPr="006F54AB">
        <w:rPr>
          <w:rFonts w:ascii="Times New Roman" w:hAnsi="Times New Roman" w:cs="Times New Roman"/>
          <w:sz w:val="28"/>
          <w:szCs w:val="28"/>
        </w:rPr>
        <w:t xml:space="preserve">từ 30% trở lên </w:t>
      </w:r>
      <w:r w:rsidR="00FA72D6" w:rsidRPr="006F54AB">
        <w:rPr>
          <w:rFonts w:ascii="Times New Roman" w:hAnsi="Times New Roman" w:cs="Times New Roman"/>
          <w:sz w:val="28"/>
          <w:szCs w:val="28"/>
        </w:rPr>
        <w:t xml:space="preserve">với công trình khác </w:t>
      </w:r>
      <w:r w:rsidR="00476075" w:rsidRPr="006F54AB">
        <w:rPr>
          <w:rFonts w:ascii="Times New Roman" w:hAnsi="Times New Roman" w:cs="Times New Roman"/>
          <w:sz w:val="28"/>
          <w:szCs w:val="28"/>
        </w:rPr>
        <w:t xml:space="preserve">của </w:t>
      </w:r>
      <w:r w:rsidR="00707E60" w:rsidRPr="006F54AB">
        <w:rPr>
          <w:rFonts w:ascii="Times New Roman" w:hAnsi="Times New Roman" w:cs="Times New Roman"/>
          <w:sz w:val="28"/>
          <w:szCs w:val="28"/>
        </w:rPr>
        <w:t xml:space="preserve">cùng </w:t>
      </w:r>
      <w:r w:rsidR="00476075" w:rsidRPr="006F54AB">
        <w:rPr>
          <w:rFonts w:ascii="Times New Roman" w:hAnsi="Times New Roman" w:cs="Times New Roman"/>
          <w:sz w:val="28"/>
          <w:szCs w:val="28"/>
        </w:rPr>
        <w:t xml:space="preserve">tác giả </w:t>
      </w:r>
      <w:r w:rsidR="00FA72D6" w:rsidRPr="006F54AB">
        <w:rPr>
          <w:rFonts w:ascii="Times New Roman" w:hAnsi="Times New Roman" w:cs="Times New Roman"/>
          <w:sz w:val="28"/>
          <w:szCs w:val="28"/>
        </w:rPr>
        <w:t xml:space="preserve">chỉ được tính điểm quy đổi một lần. </w:t>
      </w:r>
    </w:p>
    <w:p w:rsidR="00491ECD" w:rsidRPr="006F54AB" w:rsidRDefault="00491ECD">
      <w:pPr>
        <w:spacing w:before="120" w:after="120" w:line="354" w:lineRule="exact"/>
        <w:ind w:firstLine="720"/>
        <w:jc w:val="both"/>
        <w:rPr>
          <w:rFonts w:ascii="Times New Roman" w:hAnsi="Times New Roman" w:cs="Times New Roman"/>
          <w:spacing w:val="-4"/>
          <w:sz w:val="28"/>
          <w:szCs w:val="28"/>
        </w:rPr>
        <w:pPrChange w:id="69" w:author="Windows User" w:date="2020-02-08T17:35:00Z">
          <w:pPr>
            <w:spacing w:before="120" w:after="120" w:line="346" w:lineRule="exact"/>
            <w:ind w:firstLine="720"/>
            <w:jc w:val="both"/>
          </w:pPr>
        </w:pPrChange>
      </w:pPr>
      <w:r w:rsidRPr="006F54AB">
        <w:rPr>
          <w:rFonts w:ascii="Times New Roman" w:hAnsi="Times New Roman" w:cs="Times New Roman"/>
          <w:spacing w:val="-4"/>
          <w:sz w:val="28"/>
          <w:szCs w:val="28"/>
        </w:rPr>
        <w:t xml:space="preserve">4. </w:t>
      </w:r>
      <w:r w:rsidR="00A03AD7" w:rsidRPr="006F54AB">
        <w:rPr>
          <w:rFonts w:ascii="Times New Roman" w:hAnsi="Times New Roman" w:cs="Times New Roman"/>
          <w:spacing w:val="-4"/>
          <w:sz w:val="28"/>
          <w:szCs w:val="28"/>
        </w:rPr>
        <w:t>Kết quả hoạt động chuyên môn</w:t>
      </w:r>
      <w:r w:rsidRPr="006F54AB">
        <w:rPr>
          <w:rFonts w:ascii="Times New Roman" w:hAnsi="Times New Roman" w:cs="Times New Roman"/>
          <w:spacing w:val="-4"/>
          <w:sz w:val="28"/>
          <w:szCs w:val="28"/>
        </w:rPr>
        <w:t xml:space="preserve"> quy đổi có nhiều tác giả tham gia thì tác giả chính được hưởng 1/3 số điểm</w:t>
      </w:r>
      <w:r w:rsidR="00210593" w:rsidRPr="006F54AB">
        <w:rPr>
          <w:rFonts w:ascii="Times New Roman" w:hAnsi="Times New Roman" w:cs="Times New Roman"/>
          <w:spacing w:val="-4"/>
          <w:sz w:val="28"/>
          <w:szCs w:val="28"/>
        </w:rPr>
        <w:t>,</w:t>
      </w:r>
      <w:r w:rsidRPr="006F54AB">
        <w:rPr>
          <w:rFonts w:ascii="Times New Roman" w:hAnsi="Times New Roman" w:cs="Times New Roman"/>
          <w:spacing w:val="-4"/>
          <w:sz w:val="28"/>
          <w:szCs w:val="28"/>
        </w:rPr>
        <w:t xml:space="preserve"> số điểm còn lại được chia theo giá trị đóng góp của </w:t>
      </w:r>
      <w:r w:rsidR="00210593" w:rsidRPr="006F54AB">
        <w:rPr>
          <w:rFonts w:ascii="Times New Roman" w:hAnsi="Times New Roman" w:cs="Times New Roman"/>
          <w:spacing w:val="-4"/>
          <w:sz w:val="28"/>
          <w:szCs w:val="28"/>
        </w:rPr>
        <w:t>từng thành viên tham gia</w:t>
      </w:r>
      <w:r w:rsidR="00B53313" w:rsidRPr="006F54AB">
        <w:rPr>
          <w:rFonts w:ascii="Times New Roman" w:hAnsi="Times New Roman" w:cs="Times New Roman"/>
          <w:spacing w:val="-4"/>
          <w:sz w:val="28"/>
          <w:szCs w:val="28"/>
        </w:rPr>
        <w:t>. T</w:t>
      </w:r>
      <w:r w:rsidRPr="006F54AB">
        <w:rPr>
          <w:rFonts w:ascii="Times New Roman" w:hAnsi="Times New Roman" w:cs="Times New Roman"/>
          <w:spacing w:val="-4"/>
          <w:sz w:val="28"/>
          <w:szCs w:val="28"/>
        </w:rPr>
        <w:t xml:space="preserve">rường hợp không thể xác định cụ thể giá trị đóng góp của mỗi người thì số điểm còn lại được chia đều cho </w:t>
      </w:r>
      <w:r w:rsidR="00210593" w:rsidRPr="006F54AB">
        <w:rPr>
          <w:rFonts w:ascii="Times New Roman" w:hAnsi="Times New Roman" w:cs="Times New Roman"/>
          <w:spacing w:val="-4"/>
          <w:sz w:val="28"/>
          <w:szCs w:val="28"/>
        </w:rPr>
        <w:t>các thành viên</w:t>
      </w:r>
      <w:r w:rsidRPr="006F54AB">
        <w:rPr>
          <w:rFonts w:ascii="Times New Roman" w:hAnsi="Times New Roman" w:cs="Times New Roman"/>
          <w:spacing w:val="-4"/>
          <w:sz w:val="28"/>
          <w:szCs w:val="28"/>
        </w:rPr>
        <w:t xml:space="preserve"> tham</w:t>
      </w:r>
      <w:r w:rsidR="004129E5" w:rsidRPr="006F54AB">
        <w:rPr>
          <w:rFonts w:ascii="Times New Roman" w:hAnsi="Times New Roman" w:cs="Times New Roman"/>
          <w:spacing w:val="-4"/>
          <w:sz w:val="28"/>
          <w:szCs w:val="28"/>
        </w:rPr>
        <w:t xml:space="preserve"> </w:t>
      </w:r>
      <w:r w:rsidRPr="006F54AB">
        <w:rPr>
          <w:rFonts w:ascii="Times New Roman" w:hAnsi="Times New Roman" w:cs="Times New Roman"/>
          <w:spacing w:val="-4"/>
          <w:sz w:val="28"/>
          <w:szCs w:val="28"/>
        </w:rPr>
        <w:t>gia.</w:t>
      </w:r>
    </w:p>
    <w:p w:rsidR="00D56D8D" w:rsidRPr="006F54AB" w:rsidRDefault="00D56D8D">
      <w:pPr>
        <w:spacing w:before="120" w:after="120" w:line="354" w:lineRule="exact"/>
        <w:ind w:firstLine="720"/>
        <w:jc w:val="both"/>
        <w:rPr>
          <w:rFonts w:ascii="Times New Roman" w:hAnsi="Times New Roman" w:cs="Times New Roman"/>
          <w:sz w:val="28"/>
          <w:szCs w:val="28"/>
        </w:rPr>
        <w:pPrChange w:id="70" w:author="Windows User" w:date="2020-02-08T17:35:00Z">
          <w:pPr>
            <w:spacing w:before="120" w:after="120" w:line="346" w:lineRule="exact"/>
            <w:ind w:firstLine="720"/>
            <w:jc w:val="both"/>
          </w:pPr>
        </w:pPrChange>
      </w:pPr>
      <w:r w:rsidRPr="006F54AB">
        <w:rPr>
          <w:rFonts w:ascii="Times New Roman" w:hAnsi="Times New Roman" w:cs="Times New Roman"/>
          <w:spacing w:val="-2"/>
          <w:sz w:val="28"/>
          <w:szCs w:val="28"/>
        </w:rPr>
        <w:t>5.</w:t>
      </w:r>
      <w:r w:rsidR="001A4FA9" w:rsidRPr="006F54AB">
        <w:rPr>
          <w:rFonts w:ascii="Times New Roman" w:hAnsi="Times New Roman" w:cs="Times New Roman"/>
          <w:spacing w:val="-2"/>
          <w:sz w:val="28"/>
          <w:szCs w:val="28"/>
        </w:rPr>
        <w:t xml:space="preserve"> Không thực hiện tính điểm quy đổi đối với s</w:t>
      </w:r>
      <w:r w:rsidRPr="006F54AB">
        <w:rPr>
          <w:rFonts w:ascii="Times New Roman" w:hAnsi="Times New Roman" w:cs="Times New Roman"/>
          <w:sz w:val="28"/>
          <w:szCs w:val="28"/>
        </w:rPr>
        <w:t xml:space="preserve">ách chuyên khảo, bài báo khoa học được hình thành từ kết quả thực hiện nhiệm vụ khoa học và công nghệ đã được tính điểm </w:t>
      </w:r>
      <w:r w:rsidR="00AC4E51" w:rsidRPr="006F54AB">
        <w:rPr>
          <w:rFonts w:ascii="Times New Roman" w:hAnsi="Times New Roman" w:cs="Times New Roman"/>
          <w:sz w:val="28"/>
          <w:szCs w:val="28"/>
        </w:rPr>
        <w:t>quy đổi</w:t>
      </w:r>
      <w:r w:rsidR="001A4FA9" w:rsidRPr="006F54AB">
        <w:rPr>
          <w:rFonts w:ascii="Times New Roman" w:hAnsi="Times New Roman" w:cs="Times New Roman"/>
          <w:sz w:val="28"/>
          <w:szCs w:val="28"/>
        </w:rPr>
        <w:t>”.</w:t>
      </w:r>
    </w:p>
    <w:p w:rsidR="006B5BAB" w:rsidRPr="006F54AB" w:rsidRDefault="00D56D8D">
      <w:pPr>
        <w:spacing w:before="120" w:after="120" w:line="354" w:lineRule="exact"/>
        <w:ind w:firstLine="720"/>
        <w:jc w:val="both"/>
        <w:rPr>
          <w:rFonts w:ascii="Times New Roman" w:hAnsi="Times New Roman" w:cs="Times New Roman"/>
          <w:b/>
          <w:sz w:val="28"/>
          <w:szCs w:val="28"/>
        </w:rPr>
        <w:pPrChange w:id="71" w:author="Windows User" w:date="2020-02-08T17:35:00Z">
          <w:pPr>
            <w:spacing w:before="120" w:after="120" w:line="346" w:lineRule="exact"/>
            <w:ind w:firstLine="720"/>
            <w:jc w:val="both"/>
          </w:pPr>
        </w:pPrChange>
      </w:pPr>
      <w:del w:id="72" w:author="Windows User" w:date="2020-02-08T16:51:00Z">
        <w:r w:rsidRPr="006F54AB" w:rsidDel="008F0628">
          <w:rPr>
            <w:rFonts w:ascii="Times New Roman" w:hAnsi="Times New Roman" w:cs="Times New Roman"/>
            <w:sz w:val="28"/>
            <w:szCs w:val="28"/>
          </w:rPr>
          <w:delText xml:space="preserve">  </w:delText>
        </w:r>
      </w:del>
      <w:r w:rsidR="00551922" w:rsidRPr="006F54AB">
        <w:rPr>
          <w:rFonts w:ascii="Times New Roman" w:hAnsi="Times New Roman" w:cs="Times New Roman"/>
          <w:sz w:val="28"/>
          <w:szCs w:val="28"/>
        </w:rPr>
        <w:t>3</w:t>
      </w:r>
      <w:r w:rsidR="006B5BAB" w:rsidRPr="006F54AB">
        <w:rPr>
          <w:rFonts w:ascii="Times New Roman" w:hAnsi="Times New Roman" w:cs="Times New Roman"/>
          <w:sz w:val="28"/>
          <w:szCs w:val="28"/>
        </w:rPr>
        <w:t>. Sửa đổi</w:t>
      </w:r>
      <w:r w:rsidR="00682941" w:rsidRPr="006F54AB">
        <w:rPr>
          <w:rFonts w:ascii="Times New Roman" w:hAnsi="Times New Roman" w:cs="Times New Roman"/>
          <w:sz w:val="28"/>
          <w:szCs w:val="28"/>
        </w:rPr>
        <w:t xml:space="preserve"> điểm d và đ, bổ sung điểm e</w:t>
      </w:r>
      <w:r w:rsidR="00DB550B" w:rsidRPr="006F54AB">
        <w:rPr>
          <w:rFonts w:ascii="Times New Roman" w:hAnsi="Times New Roman" w:cs="Times New Roman"/>
          <w:sz w:val="28"/>
          <w:szCs w:val="28"/>
        </w:rPr>
        <w:t xml:space="preserve"> </w:t>
      </w:r>
      <w:r w:rsidR="006B5BAB" w:rsidRPr="006F54AB">
        <w:rPr>
          <w:rFonts w:ascii="Times New Roman" w:hAnsi="Times New Roman" w:cs="Times New Roman"/>
          <w:sz w:val="28"/>
          <w:szCs w:val="28"/>
        </w:rPr>
        <w:t>khoản 3</w:t>
      </w:r>
      <w:r w:rsidR="00CB50F6" w:rsidRPr="006F54AB">
        <w:rPr>
          <w:rFonts w:ascii="Times New Roman" w:hAnsi="Times New Roman" w:cs="Times New Roman"/>
          <w:sz w:val="28"/>
          <w:szCs w:val="28"/>
        </w:rPr>
        <w:t xml:space="preserve"> </w:t>
      </w:r>
      <w:r w:rsidR="006B5BAB" w:rsidRPr="006F54AB">
        <w:rPr>
          <w:rFonts w:ascii="Times New Roman" w:hAnsi="Times New Roman" w:cs="Times New Roman"/>
          <w:sz w:val="28"/>
          <w:szCs w:val="28"/>
        </w:rPr>
        <w:t>Điều 4</w:t>
      </w:r>
      <w:r w:rsidR="00682941" w:rsidRPr="006F54AB">
        <w:rPr>
          <w:rFonts w:ascii="Times New Roman" w:hAnsi="Times New Roman" w:cs="Times New Roman"/>
          <w:bCs/>
          <w:sz w:val="28"/>
          <w:szCs w:val="28"/>
        </w:rPr>
        <w:t xml:space="preserve"> </w:t>
      </w:r>
      <w:del w:id="73" w:author="Windows User" w:date="2020-02-08T16:51:00Z">
        <w:r w:rsidR="00F823CC" w:rsidRPr="006F54AB" w:rsidDel="008F0628">
          <w:rPr>
            <w:rFonts w:ascii="Times New Roman" w:hAnsi="Times New Roman" w:cs="Times New Roman"/>
            <w:sz w:val="28"/>
            <w:szCs w:val="28"/>
          </w:rPr>
          <w:delText xml:space="preserve">về tiêu chuẩn chức danh nghề nghiệp nghiên cứu viên cao cấp (hạng I) </w:delText>
        </w:r>
      </w:del>
      <w:r w:rsidR="006B5BAB" w:rsidRPr="006F54AB">
        <w:rPr>
          <w:rFonts w:ascii="Times New Roman" w:hAnsi="Times New Roman" w:cs="Times New Roman"/>
          <w:sz w:val="28"/>
          <w:szCs w:val="28"/>
        </w:rPr>
        <w:t>như sau:</w:t>
      </w:r>
    </w:p>
    <w:p w:rsidR="00116E60" w:rsidRPr="006F54AB" w:rsidRDefault="0020668C">
      <w:pPr>
        <w:spacing w:before="120" w:after="120" w:line="354" w:lineRule="exact"/>
        <w:ind w:firstLine="720"/>
        <w:jc w:val="both"/>
        <w:rPr>
          <w:rFonts w:ascii="Times New Roman" w:hAnsi="Times New Roman" w:cs="Times New Roman"/>
          <w:sz w:val="28"/>
          <w:szCs w:val="28"/>
        </w:rPr>
        <w:pPrChange w:id="74"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“d) </w:t>
      </w:r>
      <w:r w:rsidR="000763A3" w:rsidRPr="006F54AB">
        <w:rPr>
          <w:rFonts w:ascii="Times New Roman" w:hAnsi="Times New Roman" w:cs="Times New Roman"/>
          <w:sz w:val="28"/>
          <w:szCs w:val="28"/>
        </w:rPr>
        <w:t>Có năng lực chủ trì</w:t>
      </w:r>
      <w:r w:rsidR="009363F8" w:rsidRPr="006F54AB">
        <w:rPr>
          <w:rFonts w:ascii="Times New Roman" w:hAnsi="Times New Roman" w:cs="Times New Roman"/>
          <w:sz w:val="28"/>
          <w:szCs w:val="28"/>
        </w:rPr>
        <w:t xml:space="preserve"> thực hiện</w:t>
      </w:r>
      <w:r w:rsidR="000763A3" w:rsidRPr="006F54AB">
        <w:rPr>
          <w:rFonts w:ascii="Times New Roman" w:hAnsi="Times New Roman" w:cs="Times New Roman"/>
          <w:sz w:val="28"/>
          <w:szCs w:val="28"/>
        </w:rPr>
        <w:t xml:space="preserve"> nhiệm vụ khoa học và công nghệ cấp quốc gia</w:t>
      </w:r>
      <w:r w:rsidR="007F711B" w:rsidRPr="006F54AB">
        <w:rPr>
          <w:rFonts w:ascii="Times New Roman" w:hAnsi="Times New Roman" w:cs="Times New Roman"/>
          <w:sz w:val="28"/>
          <w:szCs w:val="28"/>
        </w:rPr>
        <w:t xml:space="preserve"> và chủ trì, </w:t>
      </w:r>
      <w:r w:rsidR="0043730F" w:rsidRPr="006F54AB">
        <w:rPr>
          <w:rFonts w:ascii="Times New Roman" w:hAnsi="Times New Roman" w:cs="Times New Roman"/>
          <w:sz w:val="28"/>
          <w:szCs w:val="28"/>
        </w:rPr>
        <w:t>tham gia</w:t>
      </w:r>
      <w:r w:rsidR="007F711B" w:rsidRPr="006F54AB">
        <w:rPr>
          <w:rFonts w:ascii="Times New Roman" w:hAnsi="Times New Roman" w:cs="Times New Roman"/>
          <w:sz w:val="28"/>
          <w:szCs w:val="28"/>
        </w:rPr>
        <w:t xml:space="preserve"> </w:t>
      </w:r>
      <w:r w:rsidR="009363F8" w:rsidRPr="006F54AB">
        <w:rPr>
          <w:rFonts w:ascii="Times New Roman" w:hAnsi="Times New Roman" w:cs="Times New Roman"/>
          <w:sz w:val="28"/>
          <w:szCs w:val="28"/>
        </w:rPr>
        <w:t xml:space="preserve">thực hiện </w:t>
      </w:r>
      <w:r w:rsidR="007F711B" w:rsidRPr="006F54AB">
        <w:rPr>
          <w:rFonts w:ascii="Times New Roman" w:hAnsi="Times New Roman" w:cs="Times New Roman"/>
          <w:sz w:val="28"/>
          <w:szCs w:val="28"/>
        </w:rPr>
        <w:t>nhiệm vụ khoa học và công nghệ các cấp.</w:t>
      </w:r>
    </w:p>
    <w:p w:rsidR="00D2008E" w:rsidRPr="006F54AB" w:rsidRDefault="007B4658">
      <w:pPr>
        <w:spacing w:before="120" w:after="120" w:line="354" w:lineRule="exact"/>
        <w:ind w:firstLine="720"/>
        <w:jc w:val="both"/>
        <w:rPr>
          <w:rFonts w:ascii="Times New Roman" w:hAnsi="Times New Roman" w:cs="Times New Roman"/>
          <w:sz w:val="28"/>
          <w:szCs w:val="28"/>
        </w:rPr>
        <w:pPrChange w:id="75"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Đã </w:t>
      </w:r>
      <w:r w:rsidR="0020668C" w:rsidRPr="006F54AB">
        <w:rPr>
          <w:rFonts w:ascii="Times New Roman" w:hAnsi="Times New Roman" w:cs="Times New Roman"/>
          <w:sz w:val="28"/>
          <w:szCs w:val="28"/>
        </w:rPr>
        <w:t xml:space="preserve">chủ </w:t>
      </w:r>
      <w:r w:rsidR="00FD4454" w:rsidRPr="006F54AB">
        <w:rPr>
          <w:rFonts w:ascii="Times New Roman" w:hAnsi="Times New Roman" w:cs="Times New Roman"/>
          <w:sz w:val="28"/>
          <w:szCs w:val="28"/>
        </w:rPr>
        <w:t>nhiệm</w:t>
      </w:r>
      <w:r w:rsidR="0020668C" w:rsidRPr="006F54AB">
        <w:rPr>
          <w:rFonts w:ascii="Times New Roman" w:hAnsi="Times New Roman" w:cs="Times New Roman"/>
          <w:sz w:val="28"/>
          <w:szCs w:val="28"/>
        </w:rPr>
        <w:t xml:space="preserve"> ít nhất 01 nhiệm vụ khoa học và công nghệ cấp quốc gia</w:t>
      </w:r>
      <w:r w:rsidR="00F022AC" w:rsidRPr="006F54AB">
        <w:rPr>
          <w:rFonts w:ascii="Times New Roman" w:hAnsi="Times New Roman" w:cs="Times New Roman"/>
          <w:sz w:val="28"/>
          <w:szCs w:val="28"/>
        </w:rPr>
        <w:t xml:space="preserve"> </w:t>
      </w:r>
      <w:r w:rsidR="00B969FB" w:rsidRPr="006F54AB">
        <w:rPr>
          <w:rFonts w:ascii="Times New Roman" w:hAnsi="Times New Roman" w:cs="Times New Roman"/>
          <w:sz w:val="28"/>
          <w:szCs w:val="28"/>
        </w:rPr>
        <w:t xml:space="preserve">(hoặc chủ </w:t>
      </w:r>
      <w:del w:id="76" w:author="Windows User" w:date="2020-02-08T16:52:00Z">
        <w:r w:rsidR="00B969FB" w:rsidRPr="006F54AB" w:rsidDel="008F0628">
          <w:rPr>
            <w:rFonts w:ascii="Times New Roman" w:hAnsi="Times New Roman" w:cs="Times New Roman"/>
            <w:sz w:val="28"/>
            <w:szCs w:val="28"/>
          </w:rPr>
          <w:delText xml:space="preserve">trì </w:delText>
        </w:r>
      </w:del>
      <w:ins w:id="77" w:author="Windows User" w:date="2020-02-08T16:52:00Z">
        <w:r w:rsidR="008F0628">
          <w:rPr>
            <w:rFonts w:ascii="Times New Roman" w:hAnsi="Times New Roman" w:cs="Times New Roman"/>
            <w:sz w:val="28"/>
            <w:szCs w:val="28"/>
          </w:rPr>
          <w:t>nhiệm</w:t>
        </w:r>
        <w:r w:rsidR="008F0628" w:rsidRPr="006F54AB">
          <w:rPr>
            <w:rFonts w:ascii="Times New Roman" w:hAnsi="Times New Roman" w:cs="Times New Roman"/>
            <w:sz w:val="28"/>
            <w:szCs w:val="28"/>
          </w:rPr>
          <w:t xml:space="preserve"> </w:t>
        </w:r>
      </w:ins>
      <w:r w:rsidR="00B969FB" w:rsidRPr="006F54AB">
        <w:rPr>
          <w:rFonts w:ascii="Times New Roman" w:hAnsi="Times New Roman" w:cs="Times New Roman"/>
          <w:sz w:val="28"/>
          <w:szCs w:val="28"/>
        </w:rPr>
        <w:t>ít nhất 03 nhiệm vụ khoa học và công nghệ cấp bộ, cấp tỉnh) được nghiệm thu ở mức đạt trở lên</w:t>
      </w:r>
      <w:r w:rsidR="00F022AC" w:rsidRPr="006F54AB">
        <w:rPr>
          <w:rFonts w:ascii="Times New Roman" w:hAnsi="Times New Roman" w:cs="Times New Roman"/>
          <w:sz w:val="28"/>
          <w:szCs w:val="28"/>
        </w:rPr>
        <w:t xml:space="preserve"> và tham gia ít nhất 02 nhiệm vụ khoa học và công nghệ cấp bộ, cấp tỉnh được nghiệm thu ở mức đạt trở lên; hoặc là tác giả </w:t>
      </w:r>
      <w:r w:rsidR="00ED308E" w:rsidRPr="006F54AB">
        <w:rPr>
          <w:rFonts w:ascii="Times New Roman" w:hAnsi="Times New Roman" w:cs="Times New Roman"/>
          <w:sz w:val="28"/>
          <w:szCs w:val="28"/>
        </w:rPr>
        <w:t xml:space="preserve">chính </w:t>
      </w:r>
      <w:r w:rsidR="00F022AC" w:rsidRPr="006F54AB">
        <w:rPr>
          <w:rFonts w:ascii="Times New Roman" w:hAnsi="Times New Roman" w:cs="Times New Roman"/>
          <w:sz w:val="28"/>
          <w:szCs w:val="28"/>
        </w:rPr>
        <w:t>hoặc chủ biên của ít nhất 01 sách chuyên khảo và tác giả</w:t>
      </w:r>
      <w:r w:rsidR="00BE3D6B" w:rsidRPr="006F54AB">
        <w:rPr>
          <w:rFonts w:ascii="Times New Roman" w:hAnsi="Times New Roman" w:cs="Times New Roman"/>
          <w:sz w:val="28"/>
          <w:szCs w:val="28"/>
        </w:rPr>
        <w:t xml:space="preserve"> chính </w:t>
      </w:r>
      <w:r w:rsidR="00F022AC" w:rsidRPr="006F54AB">
        <w:rPr>
          <w:rFonts w:ascii="Times New Roman" w:hAnsi="Times New Roman" w:cs="Times New Roman"/>
          <w:sz w:val="28"/>
          <w:szCs w:val="28"/>
        </w:rPr>
        <w:t>của ít nhất 0</w:t>
      </w:r>
      <w:r w:rsidR="00D56D8D" w:rsidRPr="006F54AB">
        <w:rPr>
          <w:rFonts w:ascii="Times New Roman" w:hAnsi="Times New Roman" w:cs="Times New Roman"/>
          <w:sz w:val="28"/>
          <w:szCs w:val="28"/>
        </w:rPr>
        <w:t>2</w:t>
      </w:r>
      <w:r w:rsidR="00F022AC" w:rsidRPr="006F54AB">
        <w:rPr>
          <w:rFonts w:ascii="Times New Roman" w:hAnsi="Times New Roman" w:cs="Times New Roman"/>
          <w:sz w:val="28"/>
          <w:szCs w:val="28"/>
        </w:rPr>
        <w:t xml:space="preserve"> bài báo khoa học được công bố trên tạp chí quốc tế </w:t>
      </w:r>
      <w:r w:rsidR="00116E60" w:rsidRPr="006F54AB">
        <w:rPr>
          <w:rFonts w:ascii="Times New Roman" w:hAnsi="Times New Roman" w:cs="Times New Roman"/>
          <w:sz w:val="28"/>
          <w:szCs w:val="28"/>
        </w:rPr>
        <w:t xml:space="preserve">có </w:t>
      </w:r>
      <w:r w:rsidR="00F022AC" w:rsidRPr="006F54AB">
        <w:rPr>
          <w:rFonts w:ascii="Times New Roman" w:hAnsi="Times New Roman" w:cs="Times New Roman"/>
          <w:sz w:val="28"/>
          <w:szCs w:val="28"/>
        </w:rPr>
        <w:t>uy tín</w:t>
      </w:r>
      <w:r w:rsidR="00D56D8D" w:rsidRPr="006F54AB">
        <w:rPr>
          <w:rFonts w:ascii="Times New Roman" w:hAnsi="Times New Roman" w:cs="Times New Roman"/>
          <w:sz w:val="28"/>
          <w:szCs w:val="28"/>
        </w:rPr>
        <w:t>, trong đó có 01 bài được đăng trên tạp chí ISI có uy tín</w:t>
      </w:r>
      <w:r w:rsidR="00D2008E" w:rsidRPr="006F54AB">
        <w:rPr>
          <w:rFonts w:ascii="Times New Roman" w:hAnsi="Times New Roman" w:cs="Times New Roman"/>
          <w:sz w:val="28"/>
          <w:szCs w:val="28"/>
        </w:rPr>
        <w:t>.</w:t>
      </w:r>
    </w:p>
    <w:p w:rsidR="00902516" w:rsidRPr="006F54AB" w:rsidRDefault="00877EBF">
      <w:pPr>
        <w:spacing w:before="120" w:after="120" w:line="354" w:lineRule="exact"/>
        <w:ind w:firstLine="720"/>
        <w:jc w:val="both"/>
        <w:rPr>
          <w:rFonts w:ascii="Times New Roman" w:hAnsi="Times New Roman" w:cs="Times New Roman"/>
          <w:spacing w:val="-2"/>
          <w:sz w:val="28"/>
          <w:szCs w:val="28"/>
        </w:rPr>
        <w:pPrChange w:id="78" w:author="Windows User" w:date="2020-02-08T17:35:00Z">
          <w:pPr>
            <w:spacing w:before="120" w:after="120" w:line="346" w:lineRule="exact"/>
            <w:ind w:firstLine="720"/>
            <w:jc w:val="both"/>
          </w:pPr>
        </w:pPrChange>
      </w:pPr>
      <w:r w:rsidRPr="006F54AB">
        <w:rPr>
          <w:rFonts w:ascii="Times New Roman" w:hAnsi="Times New Roman" w:cs="Times New Roman"/>
          <w:spacing w:val="-2"/>
          <w:sz w:val="28"/>
          <w:szCs w:val="28"/>
        </w:rPr>
        <w:t xml:space="preserve">đ) Viên chức dự thi thăng hạng chức danh nghiên cứu viên cao cấp </w:t>
      </w:r>
      <w:r w:rsidR="00B032FB" w:rsidRPr="006F54AB">
        <w:rPr>
          <w:rFonts w:ascii="Times New Roman" w:hAnsi="Times New Roman" w:cs="Times New Roman"/>
          <w:spacing w:val="-2"/>
          <w:sz w:val="28"/>
          <w:szCs w:val="28"/>
        </w:rPr>
        <w:t xml:space="preserve">(hạng I) </w:t>
      </w:r>
      <w:r w:rsidRPr="006F54AB">
        <w:rPr>
          <w:rFonts w:ascii="Times New Roman" w:hAnsi="Times New Roman" w:cs="Times New Roman"/>
          <w:spacing w:val="-2"/>
          <w:sz w:val="28"/>
          <w:szCs w:val="28"/>
        </w:rPr>
        <w:t>thì trong thời gian giữ hạng chức danh nghiên cứu viên chính</w:t>
      </w:r>
      <w:r w:rsidR="0043730F" w:rsidRPr="006F54AB">
        <w:rPr>
          <w:rFonts w:ascii="Times New Roman" w:hAnsi="Times New Roman" w:cs="Times New Roman"/>
          <w:spacing w:val="-2"/>
          <w:sz w:val="28"/>
          <w:szCs w:val="28"/>
        </w:rPr>
        <w:t xml:space="preserve"> (hạng II)</w:t>
      </w:r>
      <w:r w:rsidRPr="006F54AB">
        <w:rPr>
          <w:rFonts w:ascii="Times New Roman" w:hAnsi="Times New Roman" w:cs="Times New Roman"/>
          <w:spacing w:val="-2"/>
          <w:sz w:val="28"/>
          <w:szCs w:val="28"/>
        </w:rPr>
        <w:t xml:space="preserve"> hoặc tương đương phải đạt được kết quả khoa học và công nghệ quy định tại điểm d khoản 3 Điề</w:t>
      </w:r>
      <w:r w:rsidR="00705DD7" w:rsidRPr="006F54AB">
        <w:rPr>
          <w:rFonts w:ascii="Times New Roman" w:hAnsi="Times New Roman" w:cs="Times New Roman"/>
          <w:spacing w:val="-2"/>
          <w:sz w:val="28"/>
          <w:szCs w:val="28"/>
        </w:rPr>
        <w:t xml:space="preserve">u này hoặc </w:t>
      </w:r>
      <w:r w:rsidR="00ED308E" w:rsidRPr="006F54AB">
        <w:rPr>
          <w:rFonts w:ascii="Times New Roman" w:hAnsi="Times New Roman" w:cs="Times New Roman"/>
          <w:spacing w:val="-2"/>
          <w:sz w:val="28"/>
          <w:szCs w:val="28"/>
        </w:rPr>
        <w:t xml:space="preserve">phải đạt ít nhất </w:t>
      </w:r>
      <w:r w:rsidRPr="006F54AB">
        <w:rPr>
          <w:rFonts w:ascii="Times New Roman" w:hAnsi="Times New Roman" w:cs="Times New Roman"/>
          <w:spacing w:val="-2"/>
          <w:sz w:val="28"/>
          <w:szCs w:val="28"/>
        </w:rPr>
        <w:t>05</w:t>
      </w:r>
      <w:r w:rsidR="00FF3116" w:rsidRPr="006F54AB">
        <w:rPr>
          <w:rFonts w:ascii="Times New Roman" w:hAnsi="Times New Roman" w:cs="Times New Roman"/>
          <w:spacing w:val="-2"/>
          <w:sz w:val="28"/>
          <w:szCs w:val="28"/>
        </w:rPr>
        <w:t xml:space="preserve"> đ</w:t>
      </w:r>
      <w:r w:rsidR="00ED308E" w:rsidRPr="006F54AB">
        <w:rPr>
          <w:rFonts w:ascii="Times New Roman" w:hAnsi="Times New Roman" w:cs="Times New Roman"/>
          <w:spacing w:val="-2"/>
          <w:sz w:val="28"/>
          <w:szCs w:val="28"/>
        </w:rPr>
        <w:t>iểm quy đổi</w:t>
      </w:r>
      <w:r w:rsidR="006C26AC" w:rsidRPr="006F54AB">
        <w:rPr>
          <w:rFonts w:ascii="Times New Roman" w:hAnsi="Times New Roman" w:cs="Times New Roman"/>
          <w:spacing w:val="-2"/>
          <w:sz w:val="28"/>
          <w:szCs w:val="28"/>
        </w:rPr>
        <w:t xml:space="preserve"> từ kết quả hoạt động chuyên môn</w:t>
      </w:r>
      <w:r w:rsidR="00ED308E" w:rsidRPr="006F54AB">
        <w:rPr>
          <w:rFonts w:ascii="Times New Roman" w:hAnsi="Times New Roman" w:cs="Times New Roman"/>
          <w:spacing w:val="-2"/>
          <w:sz w:val="28"/>
          <w:szCs w:val="28"/>
        </w:rPr>
        <w:t>, trong đó có ít nhất</w:t>
      </w:r>
      <w:r w:rsidR="000763A3" w:rsidRPr="006F54AB">
        <w:rPr>
          <w:rFonts w:ascii="Times New Roman" w:hAnsi="Times New Roman" w:cs="Times New Roman"/>
          <w:spacing w:val="-2"/>
          <w:sz w:val="28"/>
          <w:szCs w:val="28"/>
        </w:rPr>
        <w:t xml:space="preserve"> </w:t>
      </w:r>
      <w:r w:rsidR="00FF3116" w:rsidRPr="006F54AB">
        <w:rPr>
          <w:rFonts w:ascii="Times New Roman" w:hAnsi="Times New Roman" w:cs="Times New Roman"/>
          <w:spacing w:val="-2"/>
          <w:sz w:val="28"/>
          <w:szCs w:val="28"/>
        </w:rPr>
        <w:t xml:space="preserve">03 </w:t>
      </w:r>
      <w:r w:rsidR="000763A3" w:rsidRPr="006F54AB">
        <w:rPr>
          <w:rFonts w:ascii="Times New Roman" w:hAnsi="Times New Roman" w:cs="Times New Roman"/>
          <w:spacing w:val="-2"/>
          <w:sz w:val="28"/>
          <w:szCs w:val="28"/>
        </w:rPr>
        <w:t xml:space="preserve">điểm </w:t>
      </w:r>
      <w:r w:rsidRPr="006F54AB">
        <w:rPr>
          <w:rFonts w:ascii="Times New Roman" w:hAnsi="Times New Roman" w:cs="Times New Roman"/>
          <w:spacing w:val="-2"/>
          <w:sz w:val="28"/>
          <w:szCs w:val="28"/>
        </w:rPr>
        <w:t xml:space="preserve">được </w:t>
      </w:r>
      <w:r w:rsidR="000763A3" w:rsidRPr="006F54AB">
        <w:rPr>
          <w:rFonts w:ascii="Times New Roman" w:hAnsi="Times New Roman" w:cs="Times New Roman"/>
          <w:spacing w:val="-2"/>
          <w:sz w:val="28"/>
          <w:szCs w:val="28"/>
        </w:rPr>
        <w:t xml:space="preserve">quy đổi từ </w:t>
      </w:r>
      <w:r w:rsidRPr="006F54AB">
        <w:rPr>
          <w:rFonts w:ascii="Times New Roman" w:hAnsi="Times New Roman" w:cs="Times New Roman"/>
          <w:spacing w:val="-2"/>
          <w:sz w:val="28"/>
          <w:szCs w:val="28"/>
        </w:rPr>
        <w:t xml:space="preserve">kết quả </w:t>
      </w:r>
      <w:r w:rsidR="000763A3" w:rsidRPr="006F54AB">
        <w:rPr>
          <w:rFonts w:ascii="Times New Roman" w:hAnsi="Times New Roman" w:cs="Times New Roman"/>
          <w:spacing w:val="-2"/>
          <w:sz w:val="28"/>
          <w:szCs w:val="28"/>
        </w:rPr>
        <w:t>thực hiện nhiệm vụ khoa học và công nghệ cấp bộ</w:t>
      </w:r>
      <w:r w:rsidR="0043730F" w:rsidRPr="006F54AB">
        <w:rPr>
          <w:rFonts w:ascii="Times New Roman" w:hAnsi="Times New Roman" w:cs="Times New Roman"/>
          <w:spacing w:val="-2"/>
          <w:sz w:val="28"/>
          <w:szCs w:val="28"/>
        </w:rPr>
        <w:t>,</w:t>
      </w:r>
      <w:r w:rsidR="000763A3" w:rsidRPr="006F54AB">
        <w:rPr>
          <w:rFonts w:ascii="Times New Roman" w:hAnsi="Times New Roman" w:cs="Times New Roman"/>
          <w:spacing w:val="-2"/>
          <w:sz w:val="28"/>
          <w:szCs w:val="28"/>
        </w:rPr>
        <w:t xml:space="preserve"> cấp tỉnh trở lên</w:t>
      </w:r>
      <w:r w:rsidR="00116E60" w:rsidRPr="006F54AB">
        <w:rPr>
          <w:rFonts w:ascii="Times New Roman" w:hAnsi="Times New Roman" w:cs="Times New Roman"/>
          <w:spacing w:val="-2"/>
          <w:sz w:val="28"/>
          <w:szCs w:val="28"/>
        </w:rPr>
        <w:t xml:space="preserve"> hoặc</w:t>
      </w:r>
      <w:r w:rsidR="00FF3116" w:rsidRPr="006F54AB">
        <w:rPr>
          <w:rFonts w:ascii="Times New Roman" w:hAnsi="Times New Roman" w:cs="Times New Roman"/>
          <w:spacing w:val="-2"/>
          <w:sz w:val="28"/>
          <w:szCs w:val="28"/>
        </w:rPr>
        <w:t xml:space="preserve"> công bố bài báo </w:t>
      </w:r>
      <w:r w:rsidR="00116E60" w:rsidRPr="006F54AB">
        <w:rPr>
          <w:rFonts w:ascii="Times New Roman" w:hAnsi="Times New Roman" w:cs="Times New Roman"/>
          <w:spacing w:val="-2"/>
          <w:sz w:val="28"/>
          <w:szCs w:val="28"/>
        </w:rPr>
        <w:t>trên tạp chí khoa học quốc tế có uy tín</w:t>
      </w:r>
      <w:r w:rsidR="00707E60" w:rsidRPr="006F54AB">
        <w:rPr>
          <w:rFonts w:ascii="Times New Roman" w:hAnsi="Times New Roman" w:cs="Times New Roman"/>
          <w:spacing w:val="-2"/>
          <w:sz w:val="28"/>
          <w:szCs w:val="28"/>
        </w:rPr>
        <w:t xml:space="preserve"> và ít nhất</w:t>
      </w:r>
      <w:r w:rsidR="00FF3116" w:rsidRPr="006F54AB">
        <w:rPr>
          <w:rFonts w:ascii="Times New Roman" w:hAnsi="Times New Roman" w:cs="Times New Roman"/>
          <w:spacing w:val="-2"/>
          <w:sz w:val="28"/>
          <w:szCs w:val="28"/>
        </w:rPr>
        <w:t xml:space="preserve"> 02 đ</w:t>
      </w:r>
      <w:r w:rsidR="00ED308E" w:rsidRPr="006F54AB">
        <w:rPr>
          <w:rFonts w:ascii="Times New Roman" w:hAnsi="Times New Roman" w:cs="Times New Roman"/>
          <w:spacing w:val="-2"/>
          <w:sz w:val="28"/>
          <w:szCs w:val="28"/>
        </w:rPr>
        <w:t>iểm được thực hiệ</w:t>
      </w:r>
      <w:r w:rsidR="001D7FE0" w:rsidRPr="006F54AB">
        <w:rPr>
          <w:rFonts w:ascii="Times New Roman" w:hAnsi="Times New Roman" w:cs="Times New Roman"/>
          <w:spacing w:val="-2"/>
          <w:sz w:val="28"/>
          <w:szCs w:val="28"/>
        </w:rPr>
        <w:t>n trong hai</w:t>
      </w:r>
      <w:r w:rsidR="00ED308E" w:rsidRPr="006F54AB">
        <w:rPr>
          <w:rFonts w:ascii="Times New Roman" w:hAnsi="Times New Roman" w:cs="Times New Roman"/>
          <w:spacing w:val="-2"/>
          <w:sz w:val="28"/>
          <w:szCs w:val="28"/>
        </w:rPr>
        <w:t xml:space="preserve"> năm cuối tính đến ngày hết hạn nộp hồ sơ thi thăng hạng nghiên cứu viên cao cấp</w:t>
      </w:r>
      <w:r w:rsidR="0043730F" w:rsidRPr="006F54AB">
        <w:rPr>
          <w:rFonts w:ascii="Times New Roman" w:hAnsi="Times New Roman" w:cs="Times New Roman"/>
          <w:spacing w:val="-2"/>
          <w:sz w:val="28"/>
          <w:szCs w:val="28"/>
        </w:rPr>
        <w:t xml:space="preserve"> (hạng I)</w:t>
      </w:r>
      <w:r w:rsidR="00ED308E" w:rsidRPr="006F54AB">
        <w:rPr>
          <w:rFonts w:ascii="Times New Roman" w:hAnsi="Times New Roman" w:cs="Times New Roman"/>
          <w:spacing w:val="-2"/>
          <w:sz w:val="28"/>
          <w:szCs w:val="28"/>
        </w:rPr>
        <w:t>.</w:t>
      </w:r>
    </w:p>
    <w:p w:rsidR="007737B8" w:rsidRPr="006F54AB" w:rsidRDefault="00DB550B">
      <w:pPr>
        <w:spacing w:before="120" w:after="120" w:line="354" w:lineRule="exact"/>
        <w:ind w:firstLine="720"/>
        <w:jc w:val="both"/>
        <w:rPr>
          <w:rFonts w:ascii="Times New Roman" w:hAnsi="Times New Roman" w:cs="Times New Roman"/>
          <w:sz w:val="28"/>
          <w:szCs w:val="28"/>
        </w:rPr>
        <w:pPrChange w:id="79"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e)</w:t>
      </w:r>
      <w:r w:rsidR="00A03AD7" w:rsidRPr="006F54AB">
        <w:rPr>
          <w:rFonts w:ascii="Times New Roman" w:hAnsi="Times New Roman" w:cs="Times New Roman"/>
          <w:sz w:val="28"/>
          <w:szCs w:val="28"/>
        </w:rPr>
        <w:t xml:space="preserve"> Có kinh nghiệm hoạt động nghiên cứu khoa học và phát triển công nghệ. </w:t>
      </w:r>
      <w:r w:rsidR="00902516" w:rsidRPr="006F54AB">
        <w:rPr>
          <w:rFonts w:ascii="Times New Roman" w:hAnsi="Times New Roman" w:cs="Times New Roman"/>
          <w:sz w:val="28"/>
          <w:szCs w:val="28"/>
        </w:rPr>
        <w:t>Viên chức thăng hạng từ chức danh nghiên cứu viên chính</w:t>
      </w:r>
      <w:r w:rsidR="0043730F" w:rsidRPr="006F54AB">
        <w:rPr>
          <w:rFonts w:ascii="Times New Roman" w:hAnsi="Times New Roman" w:cs="Times New Roman"/>
          <w:sz w:val="28"/>
          <w:szCs w:val="28"/>
        </w:rPr>
        <w:t xml:space="preserve"> (hạng II)</w:t>
      </w:r>
      <w:r w:rsidR="00902516" w:rsidRPr="006F54AB">
        <w:rPr>
          <w:rFonts w:ascii="Times New Roman" w:hAnsi="Times New Roman" w:cs="Times New Roman"/>
          <w:sz w:val="28"/>
          <w:szCs w:val="28"/>
        </w:rPr>
        <w:t xml:space="preserve"> lên chức danh nghiên cứu viên cao cấp (hạng I) phải có thời gian giữ chức danh nghiên cứu viên </w:t>
      </w:r>
      <w:r w:rsidR="00902516" w:rsidRPr="006F54AB">
        <w:rPr>
          <w:rFonts w:ascii="Times New Roman" w:hAnsi="Times New Roman" w:cs="Times New Roman"/>
          <w:sz w:val="28"/>
          <w:szCs w:val="28"/>
        </w:rPr>
        <w:lastRenderedPageBreak/>
        <w:t xml:space="preserve">chính (hạng II) hoặc tương đương tối thiểu là </w:t>
      </w:r>
      <w:r w:rsidR="00FA72D6" w:rsidRPr="006F54AB">
        <w:rPr>
          <w:rFonts w:ascii="Times New Roman" w:hAnsi="Times New Roman" w:cs="Times New Roman"/>
          <w:sz w:val="28"/>
          <w:szCs w:val="28"/>
        </w:rPr>
        <w:t>0</w:t>
      </w:r>
      <w:r w:rsidR="00902516" w:rsidRPr="006F54AB">
        <w:rPr>
          <w:rFonts w:ascii="Times New Roman" w:hAnsi="Times New Roman" w:cs="Times New Roman"/>
          <w:sz w:val="28"/>
          <w:szCs w:val="28"/>
        </w:rPr>
        <w:t xml:space="preserve">6 năm, trong đó thời gian gần nhất giữ chức danh nghiên cứu viên chính (hạng II) tối thiểu là </w:t>
      </w:r>
      <w:r w:rsidR="00FA72D6" w:rsidRPr="006F54AB">
        <w:rPr>
          <w:rFonts w:ascii="Times New Roman" w:hAnsi="Times New Roman" w:cs="Times New Roman"/>
          <w:sz w:val="28"/>
          <w:szCs w:val="28"/>
        </w:rPr>
        <w:t>0</w:t>
      </w:r>
      <w:r w:rsidR="00902516" w:rsidRPr="006F54AB">
        <w:rPr>
          <w:rFonts w:ascii="Times New Roman" w:hAnsi="Times New Roman" w:cs="Times New Roman"/>
          <w:sz w:val="28"/>
          <w:szCs w:val="28"/>
        </w:rPr>
        <w:t>2 năm</w:t>
      </w:r>
      <w:r w:rsidR="005452A5" w:rsidRPr="006F54AB">
        <w:rPr>
          <w:rFonts w:ascii="Times New Roman" w:hAnsi="Times New Roman" w:cs="Times New Roman"/>
          <w:sz w:val="28"/>
          <w:szCs w:val="28"/>
        </w:rPr>
        <w:t>”</w:t>
      </w:r>
      <w:r w:rsidR="00902516" w:rsidRPr="006F54AB">
        <w:rPr>
          <w:rFonts w:ascii="Times New Roman" w:hAnsi="Times New Roman" w:cs="Times New Roman"/>
          <w:sz w:val="28"/>
          <w:szCs w:val="28"/>
        </w:rPr>
        <w:t>.</w:t>
      </w:r>
    </w:p>
    <w:p w:rsidR="006B5BAB" w:rsidRPr="006F54AB" w:rsidRDefault="00551922">
      <w:pPr>
        <w:spacing w:before="120" w:after="120" w:line="354" w:lineRule="exact"/>
        <w:ind w:firstLine="720"/>
        <w:jc w:val="both"/>
        <w:rPr>
          <w:rFonts w:ascii="Times New Roman" w:hAnsi="Times New Roman" w:cs="Times New Roman"/>
          <w:sz w:val="28"/>
          <w:szCs w:val="28"/>
        </w:rPr>
        <w:pPrChange w:id="80"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4</w:t>
      </w:r>
      <w:r w:rsidR="006B5BAB" w:rsidRPr="006F54AB">
        <w:rPr>
          <w:rFonts w:ascii="Times New Roman" w:hAnsi="Times New Roman" w:cs="Times New Roman"/>
          <w:sz w:val="28"/>
          <w:szCs w:val="28"/>
        </w:rPr>
        <w:t xml:space="preserve">. </w:t>
      </w:r>
      <w:r w:rsidR="00682941" w:rsidRPr="006F54AB">
        <w:rPr>
          <w:rFonts w:ascii="Times New Roman" w:hAnsi="Times New Roman" w:cs="Times New Roman"/>
          <w:sz w:val="28"/>
          <w:szCs w:val="28"/>
        </w:rPr>
        <w:t xml:space="preserve">Sửa đổi điểm d và đ, bổ sung điểm e </w:t>
      </w:r>
      <w:r w:rsidR="006B5BAB" w:rsidRPr="006F54AB">
        <w:rPr>
          <w:rFonts w:ascii="Times New Roman" w:hAnsi="Times New Roman" w:cs="Times New Roman"/>
          <w:sz w:val="28"/>
          <w:szCs w:val="28"/>
        </w:rPr>
        <w:t xml:space="preserve">khoản 3 Điều 5 </w:t>
      </w:r>
      <w:del w:id="81" w:author="Windows User" w:date="2020-02-08T17:27:00Z">
        <w:r w:rsidR="00F823CC" w:rsidRPr="006F54AB" w:rsidDel="00DF279B">
          <w:rPr>
            <w:rFonts w:ascii="Times New Roman" w:hAnsi="Times New Roman" w:cs="Times New Roman"/>
            <w:sz w:val="28"/>
            <w:szCs w:val="28"/>
          </w:rPr>
          <w:delText xml:space="preserve">về tiêu chuẩn chức danh nghề nghiệp nghiên cứu viên chính (hạng II) </w:delText>
        </w:r>
      </w:del>
      <w:r w:rsidR="006B5BAB" w:rsidRPr="006F54AB">
        <w:rPr>
          <w:rFonts w:ascii="Times New Roman" w:hAnsi="Times New Roman" w:cs="Times New Roman"/>
          <w:sz w:val="28"/>
          <w:szCs w:val="28"/>
        </w:rPr>
        <w:t>như sau:</w:t>
      </w:r>
    </w:p>
    <w:p w:rsidR="00116E60" w:rsidRPr="006F54AB" w:rsidRDefault="005452A5">
      <w:pPr>
        <w:spacing w:before="120" w:after="120" w:line="354" w:lineRule="exact"/>
        <w:ind w:firstLine="720"/>
        <w:jc w:val="both"/>
        <w:rPr>
          <w:rFonts w:ascii="Times New Roman" w:hAnsi="Times New Roman" w:cs="Times New Roman"/>
          <w:sz w:val="28"/>
          <w:szCs w:val="28"/>
        </w:rPr>
        <w:pPrChange w:id="82"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w:t>
      </w:r>
      <w:r w:rsidR="006B5BAB" w:rsidRPr="006F54AB">
        <w:rPr>
          <w:rFonts w:ascii="Times New Roman" w:hAnsi="Times New Roman" w:cs="Times New Roman"/>
          <w:sz w:val="28"/>
          <w:szCs w:val="28"/>
        </w:rPr>
        <w:t xml:space="preserve">d) </w:t>
      </w:r>
      <w:r w:rsidR="00F823CC" w:rsidRPr="006F54AB">
        <w:rPr>
          <w:rFonts w:ascii="Times New Roman" w:hAnsi="Times New Roman" w:cs="Times New Roman"/>
          <w:sz w:val="28"/>
          <w:szCs w:val="28"/>
        </w:rPr>
        <w:t>Có năng lực chủ trì thực hiện nhiệm vụ khoa học và công nghệ cấp bộ, cấp tỉnh</w:t>
      </w:r>
      <w:r w:rsidR="00877EBF" w:rsidRPr="006F54AB">
        <w:rPr>
          <w:rFonts w:ascii="Times New Roman" w:hAnsi="Times New Roman" w:cs="Times New Roman"/>
          <w:sz w:val="28"/>
          <w:szCs w:val="28"/>
        </w:rPr>
        <w:t xml:space="preserve"> và chủ trì, </w:t>
      </w:r>
      <w:r w:rsidR="0043730F" w:rsidRPr="006F54AB">
        <w:rPr>
          <w:rFonts w:ascii="Times New Roman" w:hAnsi="Times New Roman" w:cs="Times New Roman"/>
          <w:sz w:val="28"/>
          <w:szCs w:val="28"/>
        </w:rPr>
        <w:t>tham gia thực hiện</w:t>
      </w:r>
      <w:r w:rsidR="00877EBF" w:rsidRPr="006F54AB">
        <w:rPr>
          <w:rFonts w:ascii="Times New Roman" w:hAnsi="Times New Roman" w:cs="Times New Roman"/>
          <w:sz w:val="28"/>
          <w:szCs w:val="28"/>
        </w:rPr>
        <w:t xml:space="preserve"> nhiệm vụ khoa học và công nghệ khác.</w:t>
      </w:r>
    </w:p>
    <w:p w:rsidR="00D2008E" w:rsidRPr="006F54AB" w:rsidRDefault="007B4658">
      <w:pPr>
        <w:spacing w:before="120" w:after="120" w:line="354" w:lineRule="exact"/>
        <w:ind w:firstLine="720"/>
        <w:jc w:val="both"/>
        <w:rPr>
          <w:rFonts w:ascii="Times New Roman" w:hAnsi="Times New Roman" w:cs="Times New Roman"/>
          <w:sz w:val="28"/>
          <w:szCs w:val="28"/>
        </w:rPr>
        <w:pPrChange w:id="83"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Đã</w:t>
      </w:r>
      <w:r w:rsidR="006B5BAB" w:rsidRPr="006F54AB">
        <w:rPr>
          <w:rFonts w:ascii="Times New Roman" w:hAnsi="Times New Roman" w:cs="Times New Roman"/>
          <w:sz w:val="28"/>
          <w:szCs w:val="28"/>
        </w:rPr>
        <w:t xml:space="preserve"> chủ</w:t>
      </w:r>
      <w:r w:rsidR="00FD4454" w:rsidRPr="006F54AB">
        <w:rPr>
          <w:rFonts w:ascii="Times New Roman" w:hAnsi="Times New Roman" w:cs="Times New Roman"/>
          <w:sz w:val="28"/>
          <w:szCs w:val="28"/>
        </w:rPr>
        <w:t xml:space="preserve"> nhiệm </w:t>
      </w:r>
      <w:r w:rsidR="006B5BAB" w:rsidRPr="006F54AB">
        <w:rPr>
          <w:rFonts w:ascii="Times New Roman" w:hAnsi="Times New Roman" w:cs="Times New Roman"/>
          <w:sz w:val="28"/>
          <w:szCs w:val="28"/>
        </w:rPr>
        <w:t xml:space="preserve">ít nhất 01 nhiệm vụ khoa học và công nghệ cấp bộ, </w:t>
      </w:r>
      <w:r w:rsidR="005452A5" w:rsidRPr="006F54AB">
        <w:rPr>
          <w:rFonts w:ascii="Times New Roman" w:hAnsi="Times New Roman" w:cs="Times New Roman"/>
          <w:sz w:val="28"/>
          <w:szCs w:val="28"/>
        </w:rPr>
        <w:t xml:space="preserve">cấp </w:t>
      </w:r>
      <w:r w:rsidR="006B5BAB" w:rsidRPr="006F54AB">
        <w:rPr>
          <w:rFonts w:ascii="Times New Roman" w:hAnsi="Times New Roman" w:cs="Times New Roman"/>
          <w:sz w:val="28"/>
          <w:szCs w:val="28"/>
        </w:rPr>
        <w:t xml:space="preserve">tỉnh </w:t>
      </w:r>
      <w:r w:rsidR="00944BCE" w:rsidRPr="006F54AB">
        <w:rPr>
          <w:rFonts w:ascii="Times New Roman" w:hAnsi="Times New Roman" w:cs="Times New Roman"/>
          <w:sz w:val="28"/>
          <w:szCs w:val="28"/>
        </w:rPr>
        <w:t>(hoặc chủ nhiệm ít nhất 0</w:t>
      </w:r>
      <w:r w:rsidR="00F11214" w:rsidRPr="006F54AB">
        <w:rPr>
          <w:rFonts w:ascii="Times New Roman" w:hAnsi="Times New Roman" w:cs="Times New Roman"/>
          <w:sz w:val="28"/>
          <w:szCs w:val="28"/>
        </w:rPr>
        <w:t>3</w:t>
      </w:r>
      <w:r w:rsidR="00944BCE" w:rsidRPr="006F54AB">
        <w:rPr>
          <w:rFonts w:ascii="Times New Roman" w:hAnsi="Times New Roman" w:cs="Times New Roman"/>
          <w:sz w:val="28"/>
          <w:szCs w:val="28"/>
        </w:rPr>
        <w:t xml:space="preserve"> nhiệm vụ khoa học và công nghệ</w:t>
      </w:r>
      <w:ins w:id="84" w:author="Windows User" w:date="2020-02-08T16:52:00Z">
        <w:r w:rsidR="008F0628">
          <w:rPr>
            <w:rFonts w:ascii="Times New Roman" w:hAnsi="Times New Roman" w:cs="Times New Roman"/>
            <w:sz w:val="28"/>
            <w:szCs w:val="28"/>
          </w:rPr>
          <w:t xml:space="preserve"> cấp</w:t>
        </w:r>
      </w:ins>
      <w:r w:rsidR="00944BCE" w:rsidRPr="006F54AB">
        <w:rPr>
          <w:rFonts w:ascii="Times New Roman" w:hAnsi="Times New Roman" w:cs="Times New Roman"/>
          <w:sz w:val="28"/>
          <w:szCs w:val="28"/>
        </w:rPr>
        <w:t xml:space="preserve"> cơ sở) </w:t>
      </w:r>
      <w:r w:rsidR="006B5BAB" w:rsidRPr="006F54AB">
        <w:rPr>
          <w:rFonts w:ascii="Times New Roman" w:hAnsi="Times New Roman" w:cs="Times New Roman"/>
          <w:sz w:val="28"/>
          <w:szCs w:val="28"/>
        </w:rPr>
        <w:t>được nghiệm thu ở mức đạt trở lên và tham gia ít nhất 0</w:t>
      </w:r>
      <w:r w:rsidR="00254185" w:rsidRPr="006F54AB">
        <w:rPr>
          <w:rFonts w:ascii="Times New Roman" w:hAnsi="Times New Roman" w:cs="Times New Roman"/>
          <w:sz w:val="28"/>
          <w:szCs w:val="28"/>
        </w:rPr>
        <w:t>1</w:t>
      </w:r>
      <w:r w:rsidR="006B5BAB" w:rsidRPr="006F54AB">
        <w:rPr>
          <w:rFonts w:ascii="Times New Roman" w:hAnsi="Times New Roman" w:cs="Times New Roman"/>
          <w:sz w:val="28"/>
          <w:szCs w:val="28"/>
        </w:rPr>
        <w:t xml:space="preserve"> nhiệm vụ khoa học và công nghệ cấp</w:t>
      </w:r>
      <w:r w:rsidR="00254185" w:rsidRPr="006F54AB">
        <w:rPr>
          <w:rFonts w:ascii="Times New Roman" w:hAnsi="Times New Roman" w:cs="Times New Roman"/>
          <w:sz w:val="28"/>
          <w:szCs w:val="28"/>
        </w:rPr>
        <w:t xml:space="preserve"> bộ, cấp tỉnh </w:t>
      </w:r>
      <w:r w:rsidR="006B5BAB" w:rsidRPr="006F54AB">
        <w:rPr>
          <w:rFonts w:ascii="Times New Roman" w:hAnsi="Times New Roman" w:cs="Times New Roman"/>
          <w:sz w:val="28"/>
          <w:szCs w:val="28"/>
        </w:rPr>
        <w:t xml:space="preserve">được nghiệm thu ở mức đạt trở lên; hoặc </w:t>
      </w:r>
      <w:r w:rsidR="005452A5" w:rsidRPr="006F54AB">
        <w:rPr>
          <w:rFonts w:ascii="Times New Roman" w:hAnsi="Times New Roman" w:cs="Times New Roman"/>
          <w:sz w:val="28"/>
          <w:szCs w:val="28"/>
        </w:rPr>
        <w:t xml:space="preserve">tham gia nhóm </w:t>
      </w:r>
      <w:r w:rsidR="006B5BAB" w:rsidRPr="006F54AB">
        <w:rPr>
          <w:rFonts w:ascii="Times New Roman" w:hAnsi="Times New Roman" w:cs="Times New Roman"/>
          <w:sz w:val="28"/>
          <w:szCs w:val="28"/>
        </w:rPr>
        <w:t>tác giả của ít nhất 01 sách chuyên khảo và</w:t>
      </w:r>
      <w:r w:rsidR="00692E35" w:rsidRPr="006F54AB">
        <w:rPr>
          <w:rFonts w:ascii="Times New Roman" w:hAnsi="Times New Roman" w:cs="Times New Roman"/>
          <w:sz w:val="28"/>
          <w:szCs w:val="28"/>
        </w:rPr>
        <w:t xml:space="preserve"> là</w:t>
      </w:r>
      <w:r w:rsidR="006B5BAB" w:rsidRPr="006F54AB">
        <w:rPr>
          <w:rFonts w:ascii="Times New Roman" w:hAnsi="Times New Roman" w:cs="Times New Roman"/>
          <w:sz w:val="28"/>
          <w:szCs w:val="28"/>
        </w:rPr>
        <w:t xml:space="preserve"> tác giả chính của ít nhất </w:t>
      </w:r>
      <w:r w:rsidR="005452A5" w:rsidRPr="006F54AB">
        <w:rPr>
          <w:rFonts w:ascii="Times New Roman" w:hAnsi="Times New Roman" w:cs="Times New Roman"/>
          <w:sz w:val="28"/>
          <w:szCs w:val="28"/>
        </w:rPr>
        <w:t>01</w:t>
      </w:r>
      <w:r w:rsidR="006B5BAB" w:rsidRPr="006F54AB">
        <w:rPr>
          <w:rFonts w:ascii="Times New Roman" w:hAnsi="Times New Roman" w:cs="Times New Roman"/>
          <w:sz w:val="28"/>
          <w:szCs w:val="28"/>
        </w:rPr>
        <w:t xml:space="preserve"> bài báo khoa học được công bố trên tạp chí quốc tế có uy tín</w:t>
      </w:r>
      <w:r w:rsidR="002C6585" w:rsidRPr="006F54AB">
        <w:rPr>
          <w:rFonts w:ascii="Times New Roman" w:hAnsi="Times New Roman" w:cs="Times New Roman"/>
          <w:sz w:val="28"/>
          <w:szCs w:val="28"/>
        </w:rPr>
        <w:t>.</w:t>
      </w:r>
    </w:p>
    <w:p w:rsidR="00692E35" w:rsidRPr="006F54AB" w:rsidRDefault="00877EBF">
      <w:pPr>
        <w:spacing w:before="120" w:after="120" w:line="354" w:lineRule="exact"/>
        <w:ind w:firstLine="720"/>
        <w:jc w:val="both"/>
        <w:rPr>
          <w:rFonts w:ascii="Times New Roman" w:hAnsi="Times New Roman" w:cs="Times New Roman"/>
          <w:sz w:val="28"/>
          <w:szCs w:val="28"/>
        </w:rPr>
        <w:pPrChange w:id="85"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đ) Viên chức dự thi thăng hạng chức danh nghiên cứu viên chính </w:t>
      </w:r>
      <w:r w:rsidR="009363F8" w:rsidRPr="006F54AB">
        <w:rPr>
          <w:rFonts w:ascii="Times New Roman" w:hAnsi="Times New Roman" w:cs="Times New Roman"/>
          <w:sz w:val="28"/>
          <w:szCs w:val="28"/>
        </w:rPr>
        <w:t xml:space="preserve">(hạng II) </w:t>
      </w:r>
      <w:r w:rsidRPr="006F54AB">
        <w:rPr>
          <w:rFonts w:ascii="Times New Roman" w:hAnsi="Times New Roman" w:cs="Times New Roman"/>
          <w:sz w:val="28"/>
          <w:szCs w:val="28"/>
        </w:rPr>
        <w:t>thì trong thời gian giữ hạng chức danh nghiên cứu viên</w:t>
      </w:r>
      <w:r w:rsidR="0043730F" w:rsidRPr="006F54AB">
        <w:rPr>
          <w:rFonts w:ascii="Times New Roman" w:hAnsi="Times New Roman" w:cs="Times New Roman"/>
          <w:sz w:val="28"/>
          <w:szCs w:val="28"/>
        </w:rPr>
        <w:t xml:space="preserve"> (hạng III)</w:t>
      </w:r>
      <w:r w:rsidRPr="006F54AB">
        <w:rPr>
          <w:rFonts w:ascii="Times New Roman" w:hAnsi="Times New Roman" w:cs="Times New Roman"/>
          <w:sz w:val="28"/>
          <w:szCs w:val="28"/>
        </w:rPr>
        <w:t xml:space="preserve"> hoặc tương đương phải đạt kết quả khoa học và công nghệ quy định tại điểm d khoản 3 Điề</w:t>
      </w:r>
      <w:r w:rsidR="00FA72D6" w:rsidRPr="006F54AB">
        <w:rPr>
          <w:rFonts w:ascii="Times New Roman" w:hAnsi="Times New Roman" w:cs="Times New Roman"/>
          <w:sz w:val="28"/>
          <w:szCs w:val="28"/>
        </w:rPr>
        <w:t xml:space="preserve">u này hoặc </w:t>
      </w:r>
      <w:r w:rsidR="00FF3116" w:rsidRPr="006F54AB">
        <w:rPr>
          <w:rFonts w:ascii="Times New Roman" w:hAnsi="Times New Roman" w:cs="Times New Roman"/>
          <w:sz w:val="28"/>
          <w:szCs w:val="28"/>
        </w:rPr>
        <w:t>phải đạt ít nhất 0</w:t>
      </w:r>
      <w:r w:rsidR="008802FC" w:rsidRPr="006F54AB">
        <w:rPr>
          <w:rFonts w:ascii="Times New Roman" w:hAnsi="Times New Roman" w:cs="Times New Roman"/>
          <w:sz w:val="28"/>
          <w:szCs w:val="28"/>
        </w:rPr>
        <w:t>3</w:t>
      </w:r>
      <w:r w:rsidR="006B5BAB" w:rsidRPr="006F54AB">
        <w:rPr>
          <w:rFonts w:ascii="Times New Roman" w:hAnsi="Times New Roman" w:cs="Times New Roman"/>
          <w:sz w:val="28"/>
          <w:szCs w:val="28"/>
        </w:rPr>
        <w:t xml:space="preserve"> điểm quy đổi</w:t>
      </w:r>
      <w:r w:rsidR="006C26AC" w:rsidRPr="006F54AB">
        <w:rPr>
          <w:rFonts w:ascii="Times New Roman" w:hAnsi="Times New Roman" w:cs="Times New Roman"/>
          <w:sz w:val="28"/>
          <w:szCs w:val="28"/>
        </w:rPr>
        <w:t xml:space="preserve"> từ kết quả hoạt động chuyên môn</w:t>
      </w:r>
      <w:r w:rsidR="006B5BAB" w:rsidRPr="006F54AB">
        <w:rPr>
          <w:rFonts w:ascii="Times New Roman" w:hAnsi="Times New Roman" w:cs="Times New Roman"/>
          <w:sz w:val="28"/>
          <w:szCs w:val="28"/>
        </w:rPr>
        <w:t>,</w:t>
      </w:r>
      <w:r w:rsidR="007B4658" w:rsidRPr="006F54AB">
        <w:rPr>
          <w:rFonts w:ascii="Times New Roman" w:hAnsi="Times New Roman" w:cs="Times New Roman"/>
          <w:sz w:val="28"/>
          <w:szCs w:val="28"/>
        </w:rPr>
        <w:t xml:space="preserve"> trong đó có ít nhất 0</w:t>
      </w:r>
      <w:r w:rsidR="0053489B" w:rsidRPr="006F54AB">
        <w:rPr>
          <w:rFonts w:ascii="Times New Roman" w:hAnsi="Times New Roman" w:cs="Times New Roman"/>
          <w:sz w:val="28"/>
          <w:szCs w:val="28"/>
        </w:rPr>
        <w:t>1</w:t>
      </w:r>
      <w:r w:rsidR="007B4658" w:rsidRPr="006F54AB">
        <w:rPr>
          <w:rFonts w:ascii="Times New Roman" w:hAnsi="Times New Roman" w:cs="Times New Roman"/>
          <w:sz w:val="28"/>
          <w:szCs w:val="28"/>
        </w:rPr>
        <w:t xml:space="preserve"> điểm được quy đổi từ kết quả thực hiện nhiệm vụ khoa học và công nghệ</w:t>
      </w:r>
      <w:r w:rsidR="00116E60" w:rsidRPr="006F54AB">
        <w:rPr>
          <w:rFonts w:ascii="Times New Roman" w:hAnsi="Times New Roman" w:cs="Times New Roman"/>
          <w:sz w:val="28"/>
          <w:szCs w:val="28"/>
        </w:rPr>
        <w:t xml:space="preserve"> </w:t>
      </w:r>
      <w:r w:rsidR="00577AF7" w:rsidRPr="006F54AB">
        <w:rPr>
          <w:rFonts w:ascii="Times New Roman" w:hAnsi="Times New Roman" w:cs="Times New Roman"/>
          <w:sz w:val="28"/>
          <w:szCs w:val="28"/>
        </w:rPr>
        <w:t xml:space="preserve">từ cấp cơ sở trở lên </w:t>
      </w:r>
      <w:r w:rsidR="00116E60" w:rsidRPr="006F54AB">
        <w:rPr>
          <w:rFonts w:ascii="Times New Roman" w:hAnsi="Times New Roman" w:cs="Times New Roman"/>
          <w:sz w:val="28"/>
          <w:szCs w:val="28"/>
        </w:rPr>
        <w:t>hoặc</w:t>
      </w:r>
      <w:r w:rsidR="007B4658" w:rsidRPr="006F54AB">
        <w:rPr>
          <w:rFonts w:ascii="Times New Roman" w:hAnsi="Times New Roman" w:cs="Times New Roman"/>
          <w:sz w:val="28"/>
          <w:szCs w:val="28"/>
        </w:rPr>
        <w:t xml:space="preserve"> </w:t>
      </w:r>
      <w:r w:rsidR="00692E35" w:rsidRPr="006F54AB">
        <w:rPr>
          <w:rFonts w:ascii="Times New Roman" w:hAnsi="Times New Roman" w:cs="Times New Roman"/>
          <w:sz w:val="28"/>
          <w:szCs w:val="28"/>
        </w:rPr>
        <w:t>công bố bài báo trên tạp chí khoa học quốc tế có uy tín</w:t>
      </w:r>
      <w:r w:rsidR="007B4658" w:rsidRPr="006F54AB">
        <w:rPr>
          <w:rFonts w:ascii="Times New Roman" w:hAnsi="Times New Roman" w:cs="Times New Roman"/>
          <w:sz w:val="28"/>
          <w:szCs w:val="28"/>
        </w:rPr>
        <w:t xml:space="preserve"> </w:t>
      </w:r>
      <w:r w:rsidR="00707E60" w:rsidRPr="006F54AB">
        <w:rPr>
          <w:rFonts w:ascii="Times New Roman" w:hAnsi="Times New Roman" w:cs="Times New Roman"/>
          <w:sz w:val="28"/>
          <w:szCs w:val="28"/>
        </w:rPr>
        <w:t xml:space="preserve">và ít nhất </w:t>
      </w:r>
      <w:r w:rsidR="007B4658" w:rsidRPr="006F54AB">
        <w:rPr>
          <w:rFonts w:ascii="Times New Roman" w:hAnsi="Times New Roman" w:cs="Times New Roman"/>
          <w:sz w:val="28"/>
          <w:szCs w:val="28"/>
        </w:rPr>
        <w:t>01 điểm được thực hiện trong hai năm cuối tính đến ngày hết hạn nộp hồ sơ thi thăng hạng nghiên cứu viên chính</w:t>
      </w:r>
      <w:r w:rsidR="0043730F" w:rsidRPr="006F54AB">
        <w:rPr>
          <w:rFonts w:ascii="Times New Roman" w:hAnsi="Times New Roman" w:cs="Times New Roman"/>
          <w:sz w:val="28"/>
          <w:szCs w:val="28"/>
        </w:rPr>
        <w:t xml:space="preserve"> (hạng II)</w:t>
      </w:r>
      <w:r w:rsidR="00692E35" w:rsidRPr="006F54AB">
        <w:rPr>
          <w:rFonts w:ascii="Times New Roman" w:hAnsi="Times New Roman" w:cs="Times New Roman"/>
          <w:sz w:val="28"/>
          <w:szCs w:val="28"/>
        </w:rPr>
        <w:t>.</w:t>
      </w:r>
    </w:p>
    <w:p w:rsidR="007B4658" w:rsidRPr="006F54AB" w:rsidRDefault="00692E35">
      <w:pPr>
        <w:tabs>
          <w:tab w:val="left" w:pos="709"/>
          <w:tab w:val="left" w:pos="851"/>
        </w:tabs>
        <w:spacing w:before="120" w:after="120" w:line="354" w:lineRule="exact"/>
        <w:ind w:firstLine="720"/>
        <w:jc w:val="both"/>
        <w:rPr>
          <w:rFonts w:ascii="Times New Roman" w:hAnsi="Times New Roman" w:cs="Times New Roman"/>
          <w:sz w:val="28"/>
          <w:szCs w:val="28"/>
        </w:rPr>
        <w:pPrChange w:id="86" w:author="Windows User" w:date="2020-02-08T17:35:00Z">
          <w:pPr>
            <w:tabs>
              <w:tab w:val="left" w:pos="709"/>
              <w:tab w:val="left" w:pos="851"/>
            </w:tabs>
            <w:spacing w:before="120" w:after="120" w:line="346" w:lineRule="exact"/>
            <w:ind w:firstLine="720"/>
            <w:jc w:val="both"/>
          </w:pPr>
        </w:pPrChange>
      </w:pPr>
      <w:r w:rsidRPr="006F54AB">
        <w:rPr>
          <w:rFonts w:ascii="Times New Roman" w:hAnsi="Times New Roman" w:cs="Times New Roman"/>
          <w:sz w:val="28"/>
          <w:szCs w:val="28"/>
        </w:rPr>
        <w:t xml:space="preserve">e) </w:t>
      </w:r>
      <w:r w:rsidR="00DC3241" w:rsidRPr="006F54AB">
        <w:rPr>
          <w:rFonts w:ascii="Times New Roman" w:hAnsi="Times New Roman" w:cs="Times New Roman"/>
          <w:sz w:val="28"/>
          <w:szCs w:val="28"/>
        </w:rPr>
        <w:t xml:space="preserve">Có kinh nghiệm trong hoạt động nghiên cứu khoa học và phát triển công nghệ. </w:t>
      </w:r>
      <w:r w:rsidRPr="006F54AB">
        <w:rPr>
          <w:rFonts w:ascii="Times New Roman" w:hAnsi="Times New Roman" w:cs="Times New Roman"/>
          <w:sz w:val="28"/>
          <w:szCs w:val="28"/>
        </w:rPr>
        <w:t>Viên chức thăng hạng từ chức danh nghiên cứu viên lên chức danh nghiên cứu viên chính (hạng II) phải có thời gian giữ chức danh nghiên cứu viên (hạng III) hoặc tương đương tối thiểu là 09</w:t>
      </w:r>
      <w:r w:rsidR="009363F8" w:rsidRPr="006F54AB">
        <w:rPr>
          <w:rFonts w:ascii="Times New Roman" w:hAnsi="Times New Roman" w:cs="Times New Roman"/>
          <w:sz w:val="28"/>
          <w:szCs w:val="28"/>
        </w:rPr>
        <w:t xml:space="preserve"> </w:t>
      </w:r>
      <w:r w:rsidRPr="006F54AB">
        <w:rPr>
          <w:rFonts w:ascii="Times New Roman" w:hAnsi="Times New Roman" w:cs="Times New Roman"/>
          <w:sz w:val="28"/>
          <w:szCs w:val="28"/>
        </w:rPr>
        <w:t>năm, trong đó thời gian gần nhất giữ chức danh nghiên cứu viên (hạng III) tối thiểu là 02 năm</w:t>
      </w:r>
      <w:del w:id="87" w:author="Windows User" w:date="2020-02-08T17:36:00Z">
        <w:r w:rsidRPr="006F54AB" w:rsidDel="00F45205">
          <w:rPr>
            <w:rFonts w:ascii="Times New Roman" w:hAnsi="Times New Roman" w:cs="Times New Roman"/>
            <w:sz w:val="28"/>
            <w:szCs w:val="28"/>
          </w:rPr>
          <w:delText>.</w:delText>
        </w:r>
      </w:del>
      <w:r w:rsidR="007B4658" w:rsidRPr="006F54AB">
        <w:rPr>
          <w:rFonts w:ascii="Times New Roman" w:hAnsi="Times New Roman" w:cs="Times New Roman"/>
          <w:sz w:val="28"/>
          <w:szCs w:val="28"/>
        </w:rPr>
        <w:t>”</w:t>
      </w:r>
      <w:ins w:id="88" w:author="Windows User" w:date="2020-02-08T17:36:00Z">
        <w:r w:rsidR="00F45205">
          <w:rPr>
            <w:rFonts w:ascii="Times New Roman" w:hAnsi="Times New Roman" w:cs="Times New Roman"/>
            <w:sz w:val="28"/>
            <w:szCs w:val="28"/>
          </w:rPr>
          <w:t>.</w:t>
        </w:r>
      </w:ins>
    </w:p>
    <w:p w:rsidR="00F823CC" w:rsidRPr="006F54AB" w:rsidRDefault="00551922">
      <w:pPr>
        <w:spacing w:before="120" w:after="120" w:line="354" w:lineRule="exact"/>
        <w:ind w:firstLine="720"/>
        <w:jc w:val="both"/>
        <w:rPr>
          <w:rFonts w:ascii="Times New Roman" w:hAnsi="Times New Roman" w:cs="Times New Roman"/>
          <w:sz w:val="28"/>
          <w:szCs w:val="28"/>
        </w:rPr>
        <w:pPrChange w:id="89"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5</w:t>
      </w:r>
      <w:r w:rsidR="005452A5" w:rsidRPr="006F54AB">
        <w:rPr>
          <w:rFonts w:ascii="Times New Roman" w:hAnsi="Times New Roman" w:cs="Times New Roman"/>
          <w:sz w:val="28"/>
          <w:szCs w:val="28"/>
        </w:rPr>
        <w:t xml:space="preserve">. </w:t>
      </w:r>
      <w:r w:rsidR="00682941" w:rsidRPr="006F54AB">
        <w:rPr>
          <w:rFonts w:ascii="Times New Roman" w:hAnsi="Times New Roman" w:cs="Times New Roman"/>
          <w:sz w:val="28"/>
          <w:szCs w:val="28"/>
        </w:rPr>
        <w:t xml:space="preserve">Sửa đổi điểm d </w:t>
      </w:r>
      <w:r w:rsidR="00F823CC" w:rsidRPr="006F54AB">
        <w:rPr>
          <w:rFonts w:ascii="Times New Roman" w:hAnsi="Times New Roman" w:cs="Times New Roman"/>
          <w:sz w:val="28"/>
          <w:szCs w:val="28"/>
        </w:rPr>
        <w:t xml:space="preserve">khoản 3 Điều 6 </w:t>
      </w:r>
      <w:del w:id="90" w:author="Windows User" w:date="2020-02-08T16:53:00Z">
        <w:r w:rsidR="00F823CC" w:rsidRPr="006F54AB" w:rsidDel="00E03BD6">
          <w:rPr>
            <w:rFonts w:ascii="Times New Roman" w:hAnsi="Times New Roman" w:cs="Times New Roman"/>
            <w:sz w:val="28"/>
            <w:szCs w:val="28"/>
          </w:rPr>
          <w:delText xml:space="preserve">về tiêu chuẩn chức danh nghề nghiệp nghiên cứu viên (hạng III) </w:delText>
        </w:r>
      </w:del>
      <w:r w:rsidR="00F823CC" w:rsidRPr="006F54AB">
        <w:rPr>
          <w:rFonts w:ascii="Times New Roman" w:hAnsi="Times New Roman" w:cs="Times New Roman"/>
          <w:sz w:val="28"/>
          <w:szCs w:val="28"/>
        </w:rPr>
        <w:t>như sau:</w:t>
      </w:r>
    </w:p>
    <w:p w:rsidR="00654171" w:rsidRPr="006F54AB" w:rsidRDefault="00F823CC">
      <w:pPr>
        <w:spacing w:before="120" w:after="120" w:line="354" w:lineRule="exact"/>
        <w:ind w:firstLine="720"/>
        <w:jc w:val="both"/>
        <w:rPr>
          <w:rFonts w:ascii="Times New Roman" w:hAnsi="Times New Roman" w:cs="Times New Roman"/>
          <w:sz w:val="28"/>
          <w:szCs w:val="28"/>
        </w:rPr>
        <w:pPrChange w:id="91"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w:t>
      </w:r>
      <w:r w:rsidR="007B4658" w:rsidRPr="006F54AB">
        <w:rPr>
          <w:rFonts w:ascii="Times New Roman" w:hAnsi="Times New Roman" w:cs="Times New Roman"/>
          <w:sz w:val="28"/>
          <w:szCs w:val="28"/>
        </w:rPr>
        <w:t xml:space="preserve">d) </w:t>
      </w:r>
      <w:r w:rsidR="00240D4F" w:rsidRPr="006F54AB">
        <w:rPr>
          <w:rFonts w:ascii="Times New Roman" w:hAnsi="Times New Roman" w:cs="Times New Roman"/>
          <w:sz w:val="28"/>
          <w:szCs w:val="28"/>
        </w:rPr>
        <w:t>Có năng lực chủ trì thực hiện nhiệm vụ khoa học và công nghệ cấp cơ sở</w:t>
      </w:r>
      <w:r w:rsidR="00654171" w:rsidRPr="006F54AB">
        <w:rPr>
          <w:rFonts w:ascii="Times New Roman" w:hAnsi="Times New Roman" w:cs="Times New Roman"/>
          <w:sz w:val="28"/>
          <w:szCs w:val="28"/>
        </w:rPr>
        <w:t xml:space="preserve"> và tham gia </w:t>
      </w:r>
      <w:r w:rsidR="0043730F" w:rsidRPr="006F54AB">
        <w:rPr>
          <w:rFonts w:ascii="Times New Roman" w:hAnsi="Times New Roman" w:cs="Times New Roman"/>
          <w:sz w:val="28"/>
          <w:szCs w:val="28"/>
        </w:rPr>
        <w:t>thực hiện</w:t>
      </w:r>
      <w:r w:rsidR="00654171" w:rsidRPr="006F54AB">
        <w:rPr>
          <w:rFonts w:ascii="Times New Roman" w:hAnsi="Times New Roman" w:cs="Times New Roman"/>
          <w:sz w:val="28"/>
          <w:szCs w:val="28"/>
        </w:rPr>
        <w:t xml:space="preserve"> nhiệm vụ khoa học và công nghệ khác.</w:t>
      </w:r>
    </w:p>
    <w:p w:rsidR="00543647" w:rsidRPr="006F54AB" w:rsidRDefault="00030376">
      <w:pPr>
        <w:tabs>
          <w:tab w:val="left" w:pos="709"/>
          <w:tab w:val="left" w:pos="851"/>
        </w:tabs>
        <w:spacing w:before="120" w:after="120" w:line="354" w:lineRule="exact"/>
        <w:ind w:firstLine="720"/>
        <w:jc w:val="both"/>
        <w:rPr>
          <w:rFonts w:ascii="Times New Roman" w:hAnsi="Times New Roman" w:cs="Times New Roman"/>
          <w:spacing w:val="-4"/>
          <w:sz w:val="28"/>
          <w:szCs w:val="28"/>
        </w:rPr>
        <w:pPrChange w:id="92" w:author="Windows User" w:date="2020-02-08T17:35:00Z">
          <w:pPr>
            <w:tabs>
              <w:tab w:val="left" w:pos="709"/>
              <w:tab w:val="left" w:pos="851"/>
            </w:tabs>
            <w:spacing w:before="120" w:after="120" w:line="346" w:lineRule="exact"/>
            <w:ind w:firstLine="720"/>
            <w:jc w:val="both"/>
          </w:pPr>
        </w:pPrChange>
      </w:pPr>
      <w:r w:rsidRPr="006F54AB">
        <w:rPr>
          <w:rFonts w:ascii="Times New Roman" w:hAnsi="Times New Roman" w:cs="Times New Roman"/>
          <w:spacing w:val="-4"/>
          <w:sz w:val="28"/>
          <w:szCs w:val="28"/>
        </w:rPr>
        <w:t xml:space="preserve">Trong thời gian giữ chức danh nghiên cứu viên, </w:t>
      </w:r>
      <w:r w:rsidR="00543647" w:rsidRPr="006F54AB">
        <w:rPr>
          <w:rFonts w:ascii="Times New Roman" w:hAnsi="Times New Roman" w:cs="Times New Roman"/>
          <w:spacing w:val="-4"/>
          <w:sz w:val="28"/>
          <w:szCs w:val="28"/>
        </w:rPr>
        <w:t>chủ nhiệm ít nhất 01</w:t>
      </w:r>
      <w:r w:rsidRPr="006F54AB">
        <w:rPr>
          <w:rFonts w:ascii="Times New Roman" w:hAnsi="Times New Roman" w:cs="Times New Roman"/>
          <w:spacing w:val="-4"/>
          <w:sz w:val="28"/>
          <w:szCs w:val="28"/>
        </w:rPr>
        <w:t xml:space="preserve"> </w:t>
      </w:r>
      <w:r w:rsidR="00F823CC" w:rsidRPr="006F54AB">
        <w:rPr>
          <w:rFonts w:ascii="Times New Roman" w:hAnsi="Times New Roman" w:cs="Times New Roman"/>
          <w:spacing w:val="-4"/>
          <w:sz w:val="28"/>
          <w:szCs w:val="28"/>
        </w:rPr>
        <w:t>nhiệm vụ khoa học và công nghệ</w:t>
      </w:r>
      <w:r w:rsidR="00543647" w:rsidRPr="006F54AB">
        <w:rPr>
          <w:rFonts w:ascii="Times New Roman" w:hAnsi="Times New Roman" w:cs="Times New Roman"/>
          <w:spacing w:val="-4"/>
          <w:sz w:val="28"/>
          <w:szCs w:val="28"/>
        </w:rPr>
        <w:t xml:space="preserve"> cấp cơ sở được nghiệm thu ở mức đạt trở lên và là tác giả của ít nhất 01 bài báo khoa học công bố trên tạp chí khoa học trong nước có uy tín</w:t>
      </w:r>
      <w:del w:id="93" w:author="Windows User" w:date="2020-02-08T17:36:00Z">
        <w:r w:rsidR="00543647" w:rsidRPr="006F54AB" w:rsidDel="00F45205">
          <w:rPr>
            <w:rFonts w:ascii="Times New Roman" w:hAnsi="Times New Roman" w:cs="Times New Roman"/>
            <w:spacing w:val="-4"/>
            <w:sz w:val="28"/>
            <w:szCs w:val="28"/>
          </w:rPr>
          <w:delText>.</w:delText>
        </w:r>
      </w:del>
      <w:r w:rsidR="00DC3241" w:rsidRPr="006F54AB">
        <w:rPr>
          <w:rFonts w:ascii="Times New Roman" w:hAnsi="Times New Roman" w:cs="Times New Roman"/>
          <w:spacing w:val="-4"/>
          <w:sz w:val="28"/>
          <w:szCs w:val="28"/>
        </w:rPr>
        <w:t>”</w:t>
      </w:r>
      <w:ins w:id="94" w:author="Windows User" w:date="2020-02-08T17:36:00Z">
        <w:r w:rsidR="00F45205">
          <w:rPr>
            <w:rFonts w:ascii="Times New Roman" w:hAnsi="Times New Roman" w:cs="Times New Roman"/>
            <w:spacing w:val="-4"/>
            <w:sz w:val="28"/>
            <w:szCs w:val="28"/>
          </w:rPr>
          <w:t>.</w:t>
        </w:r>
      </w:ins>
    </w:p>
    <w:p w:rsidR="005452A5" w:rsidRPr="006F54AB" w:rsidRDefault="00551922">
      <w:pPr>
        <w:spacing w:before="120" w:after="120" w:line="354" w:lineRule="exact"/>
        <w:ind w:firstLine="720"/>
        <w:jc w:val="both"/>
        <w:rPr>
          <w:rFonts w:ascii="Times New Roman" w:hAnsi="Times New Roman" w:cs="Times New Roman"/>
          <w:sz w:val="28"/>
          <w:szCs w:val="28"/>
        </w:rPr>
        <w:pPrChange w:id="95"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6</w:t>
      </w:r>
      <w:r w:rsidR="00F823CC" w:rsidRPr="006F54AB">
        <w:rPr>
          <w:rFonts w:ascii="Times New Roman" w:hAnsi="Times New Roman" w:cs="Times New Roman"/>
          <w:sz w:val="28"/>
          <w:szCs w:val="28"/>
        </w:rPr>
        <w:t xml:space="preserve">. </w:t>
      </w:r>
      <w:r w:rsidR="00682941" w:rsidRPr="006F54AB">
        <w:rPr>
          <w:rFonts w:ascii="Times New Roman" w:hAnsi="Times New Roman" w:cs="Times New Roman"/>
          <w:sz w:val="28"/>
          <w:szCs w:val="28"/>
        </w:rPr>
        <w:t xml:space="preserve">Sửa đổi điểm d và đ, bổ sung điểm e </w:t>
      </w:r>
      <w:r w:rsidR="005452A5" w:rsidRPr="006F54AB">
        <w:rPr>
          <w:rFonts w:ascii="Times New Roman" w:hAnsi="Times New Roman" w:cs="Times New Roman"/>
          <w:sz w:val="28"/>
          <w:szCs w:val="28"/>
        </w:rPr>
        <w:t xml:space="preserve">khoản 3 Điều </w:t>
      </w:r>
      <w:r w:rsidR="007B5836" w:rsidRPr="006F54AB">
        <w:rPr>
          <w:rFonts w:ascii="Times New Roman" w:hAnsi="Times New Roman" w:cs="Times New Roman"/>
          <w:sz w:val="28"/>
          <w:szCs w:val="28"/>
        </w:rPr>
        <w:t>8</w:t>
      </w:r>
      <w:r w:rsidR="00682941" w:rsidRPr="006F54AB">
        <w:rPr>
          <w:rFonts w:ascii="Times New Roman" w:hAnsi="Times New Roman" w:cs="Times New Roman"/>
          <w:bCs/>
          <w:sz w:val="28"/>
          <w:szCs w:val="28"/>
        </w:rPr>
        <w:t xml:space="preserve"> </w:t>
      </w:r>
      <w:del w:id="96" w:author="Windows User" w:date="2020-02-08T16:53:00Z">
        <w:r w:rsidR="00F823CC" w:rsidRPr="006F54AB" w:rsidDel="00E03BD6">
          <w:rPr>
            <w:rFonts w:ascii="Times New Roman" w:hAnsi="Times New Roman" w:cs="Times New Roman"/>
            <w:sz w:val="28"/>
            <w:szCs w:val="28"/>
          </w:rPr>
          <w:delText xml:space="preserve">về tiêu chuẩn chức danh nghề nghiệp kỹ sư cao cấp (hạng I) </w:delText>
        </w:r>
      </w:del>
      <w:r w:rsidR="005452A5" w:rsidRPr="006F54AB">
        <w:rPr>
          <w:rFonts w:ascii="Times New Roman" w:hAnsi="Times New Roman" w:cs="Times New Roman"/>
          <w:sz w:val="28"/>
          <w:szCs w:val="28"/>
        </w:rPr>
        <w:t>như sau:</w:t>
      </w:r>
    </w:p>
    <w:p w:rsidR="00116E60" w:rsidRPr="006F54AB" w:rsidRDefault="005452A5">
      <w:pPr>
        <w:spacing w:before="120" w:after="120" w:line="354" w:lineRule="exact"/>
        <w:ind w:firstLine="720"/>
        <w:jc w:val="both"/>
        <w:rPr>
          <w:rFonts w:ascii="Times New Roman" w:hAnsi="Times New Roman" w:cs="Times New Roman"/>
          <w:sz w:val="28"/>
          <w:szCs w:val="28"/>
        </w:rPr>
        <w:pPrChange w:id="97"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“d</w:t>
      </w:r>
      <w:r w:rsidR="00A27B1D">
        <w:rPr>
          <w:rFonts w:ascii="Times New Roman" w:hAnsi="Times New Roman" w:cs="Times New Roman"/>
          <w:sz w:val="28"/>
          <w:szCs w:val="28"/>
        </w:rPr>
        <w:t>)</w:t>
      </w:r>
      <w:r w:rsidRPr="006F54AB">
        <w:rPr>
          <w:rFonts w:ascii="Times New Roman" w:hAnsi="Times New Roman" w:cs="Times New Roman"/>
          <w:sz w:val="28"/>
          <w:szCs w:val="28"/>
        </w:rPr>
        <w:t xml:space="preserve"> </w:t>
      </w:r>
      <w:r w:rsidR="00F823CC" w:rsidRPr="006F54AB">
        <w:rPr>
          <w:rFonts w:ascii="Times New Roman" w:hAnsi="Times New Roman" w:cs="Times New Roman"/>
          <w:sz w:val="28"/>
          <w:szCs w:val="28"/>
        </w:rPr>
        <w:t>Có năng lực chủ trì</w:t>
      </w:r>
      <w:r w:rsidR="00ED01E2" w:rsidRPr="006F54AB">
        <w:rPr>
          <w:rFonts w:ascii="Times New Roman" w:hAnsi="Times New Roman" w:cs="Times New Roman"/>
          <w:sz w:val="28"/>
          <w:szCs w:val="28"/>
        </w:rPr>
        <w:t>, tham gia</w:t>
      </w:r>
      <w:r w:rsidR="00F30DC9" w:rsidRPr="006F54AB">
        <w:rPr>
          <w:rFonts w:ascii="Times New Roman" w:hAnsi="Times New Roman" w:cs="Times New Roman"/>
          <w:sz w:val="28"/>
          <w:szCs w:val="28"/>
        </w:rPr>
        <w:t xml:space="preserve"> thực hiện</w:t>
      </w:r>
      <w:r w:rsidR="00F823CC" w:rsidRPr="006F54AB">
        <w:rPr>
          <w:rFonts w:ascii="Times New Roman" w:hAnsi="Times New Roman" w:cs="Times New Roman"/>
          <w:sz w:val="28"/>
          <w:szCs w:val="28"/>
        </w:rPr>
        <w:t xml:space="preserve"> </w:t>
      </w:r>
      <w:r w:rsidR="00F30DC9" w:rsidRPr="006F54AB">
        <w:rPr>
          <w:rFonts w:ascii="Times New Roman" w:hAnsi="Times New Roman" w:cs="Times New Roman"/>
          <w:sz w:val="28"/>
          <w:szCs w:val="28"/>
        </w:rPr>
        <w:t>n</w:t>
      </w:r>
      <w:r w:rsidR="00F823CC" w:rsidRPr="006F54AB">
        <w:rPr>
          <w:rFonts w:ascii="Times New Roman" w:hAnsi="Times New Roman" w:cs="Times New Roman"/>
          <w:sz w:val="28"/>
          <w:szCs w:val="28"/>
        </w:rPr>
        <w:t>hiệm vụ khoa học và công nghệ</w:t>
      </w:r>
      <w:r w:rsidR="006C26AC" w:rsidRPr="006F54AB">
        <w:rPr>
          <w:rFonts w:ascii="Times New Roman" w:hAnsi="Times New Roman" w:cs="Times New Roman"/>
          <w:sz w:val="28"/>
          <w:szCs w:val="28"/>
        </w:rPr>
        <w:t xml:space="preserve"> cấp quốc gia</w:t>
      </w:r>
      <w:r w:rsidR="00AC4E51" w:rsidRPr="006F54AB">
        <w:rPr>
          <w:rFonts w:ascii="Times New Roman" w:hAnsi="Times New Roman" w:cs="Times New Roman"/>
          <w:sz w:val="28"/>
          <w:szCs w:val="28"/>
        </w:rPr>
        <w:t xml:space="preserve"> hoặc</w:t>
      </w:r>
      <w:r w:rsidR="00F823CC" w:rsidRPr="006F54AB">
        <w:rPr>
          <w:rFonts w:ascii="Times New Roman" w:hAnsi="Times New Roman" w:cs="Times New Roman"/>
          <w:sz w:val="28"/>
          <w:szCs w:val="28"/>
        </w:rPr>
        <w:t xml:space="preserve"> dự án</w:t>
      </w:r>
      <w:r w:rsidR="00565139" w:rsidRPr="006F54AB">
        <w:rPr>
          <w:rFonts w:ascii="Times New Roman" w:hAnsi="Times New Roman" w:cs="Times New Roman"/>
          <w:sz w:val="28"/>
          <w:szCs w:val="28"/>
        </w:rPr>
        <w:t xml:space="preserve">, </w:t>
      </w:r>
      <w:r w:rsidR="00F823CC" w:rsidRPr="006F54AB">
        <w:rPr>
          <w:rFonts w:ascii="Times New Roman" w:hAnsi="Times New Roman" w:cs="Times New Roman"/>
          <w:sz w:val="28"/>
          <w:szCs w:val="28"/>
        </w:rPr>
        <w:t>công trình</w:t>
      </w:r>
      <w:r w:rsidR="00565139" w:rsidRPr="006F54AB">
        <w:rPr>
          <w:rFonts w:ascii="Times New Roman" w:hAnsi="Times New Roman" w:cs="Times New Roman"/>
          <w:sz w:val="28"/>
          <w:szCs w:val="28"/>
        </w:rPr>
        <w:t xml:space="preserve">, </w:t>
      </w:r>
      <w:r w:rsidR="00CB50F6" w:rsidRPr="006F54AB">
        <w:rPr>
          <w:rFonts w:ascii="Times New Roman" w:hAnsi="Times New Roman" w:cs="Times New Roman"/>
          <w:sz w:val="28"/>
          <w:szCs w:val="28"/>
        </w:rPr>
        <w:t>đồ án</w:t>
      </w:r>
      <w:r w:rsidR="001D6A27" w:rsidRPr="006F54AB">
        <w:rPr>
          <w:rFonts w:ascii="Times New Roman" w:hAnsi="Times New Roman" w:cs="Times New Roman"/>
          <w:sz w:val="28"/>
          <w:szCs w:val="28"/>
        </w:rPr>
        <w:t xml:space="preserve"> </w:t>
      </w:r>
      <w:r w:rsidR="006C26AC" w:rsidRPr="006F54AB">
        <w:rPr>
          <w:rFonts w:ascii="Times New Roman" w:hAnsi="Times New Roman" w:cs="Times New Roman"/>
          <w:sz w:val="28"/>
          <w:szCs w:val="28"/>
        </w:rPr>
        <w:t>cấp I</w:t>
      </w:r>
      <w:r w:rsidR="00565139" w:rsidRPr="006F54AB">
        <w:rPr>
          <w:rFonts w:ascii="Times New Roman" w:hAnsi="Times New Roman" w:cs="Times New Roman"/>
          <w:sz w:val="28"/>
          <w:szCs w:val="28"/>
        </w:rPr>
        <w:t xml:space="preserve"> </w:t>
      </w:r>
      <w:r w:rsidR="001D6A27" w:rsidRPr="006F54AB">
        <w:rPr>
          <w:rFonts w:ascii="Times New Roman" w:hAnsi="Times New Roman" w:cs="Times New Roman"/>
          <w:sz w:val="28"/>
          <w:szCs w:val="28"/>
        </w:rPr>
        <w:t>thuộc chuyên ngành kỹ thuật</w:t>
      </w:r>
      <w:r w:rsidR="00F823CC" w:rsidRPr="006F54AB">
        <w:rPr>
          <w:rFonts w:ascii="Times New Roman" w:hAnsi="Times New Roman" w:cs="Times New Roman"/>
          <w:sz w:val="28"/>
          <w:szCs w:val="28"/>
        </w:rPr>
        <w:t xml:space="preserve"> </w:t>
      </w:r>
      <w:r w:rsidR="007B4658" w:rsidRPr="006F54AB">
        <w:rPr>
          <w:rFonts w:ascii="Times New Roman" w:hAnsi="Times New Roman" w:cs="Times New Roman"/>
          <w:sz w:val="28"/>
          <w:szCs w:val="28"/>
        </w:rPr>
        <w:t>và chủ trì, tổ chức triển khai nhiệm vụ khoa học và công nghệ</w:t>
      </w:r>
      <w:r w:rsidR="008546F5" w:rsidRPr="006F54AB">
        <w:rPr>
          <w:rFonts w:ascii="Times New Roman" w:hAnsi="Times New Roman" w:cs="Times New Roman"/>
          <w:sz w:val="28"/>
          <w:szCs w:val="28"/>
        </w:rPr>
        <w:t xml:space="preserve"> hoặc</w:t>
      </w:r>
      <w:r w:rsidR="007B4658" w:rsidRPr="006F54AB">
        <w:rPr>
          <w:rFonts w:ascii="Times New Roman" w:hAnsi="Times New Roman" w:cs="Times New Roman"/>
          <w:sz w:val="28"/>
          <w:szCs w:val="28"/>
        </w:rPr>
        <w:t xml:space="preserve"> dự án</w:t>
      </w:r>
      <w:r w:rsidR="00DD0017" w:rsidRPr="006F54AB">
        <w:rPr>
          <w:rFonts w:ascii="Times New Roman" w:hAnsi="Times New Roman" w:cs="Times New Roman"/>
          <w:sz w:val="28"/>
          <w:szCs w:val="28"/>
        </w:rPr>
        <w:t xml:space="preserve">, </w:t>
      </w:r>
      <w:r w:rsidR="007B4658" w:rsidRPr="006F54AB">
        <w:rPr>
          <w:rFonts w:ascii="Times New Roman" w:hAnsi="Times New Roman" w:cs="Times New Roman"/>
          <w:sz w:val="28"/>
          <w:szCs w:val="28"/>
        </w:rPr>
        <w:t>công trình</w:t>
      </w:r>
      <w:r w:rsidR="00DD0017" w:rsidRPr="006F54AB">
        <w:rPr>
          <w:rFonts w:ascii="Times New Roman" w:hAnsi="Times New Roman" w:cs="Times New Roman"/>
          <w:sz w:val="28"/>
          <w:szCs w:val="28"/>
        </w:rPr>
        <w:t xml:space="preserve">, </w:t>
      </w:r>
      <w:r w:rsidR="00CB50F6" w:rsidRPr="006F54AB">
        <w:rPr>
          <w:rFonts w:ascii="Times New Roman" w:hAnsi="Times New Roman" w:cs="Times New Roman"/>
          <w:sz w:val="28"/>
          <w:szCs w:val="28"/>
        </w:rPr>
        <w:t>đồ án</w:t>
      </w:r>
      <w:r w:rsidR="00F11214" w:rsidRPr="006F54AB">
        <w:rPr>
          <w:rFonts w:ascii="Times New Roman" w:hAnsi="Times New Roman" w:cs="Times New Roman"/>
          <w:sz w:val="28"/>
          <w:szCs w:val="28"/>
        </w:rPr>
        <w:t xml:space="preserve"> </w:t>
      </w:r>
      <w:r w:rsidR="006C26AC" w:rsidRPr="006F54AB">
        <w:rPr>
          <w:rFonts w:ascii="Times New Roman" w:hAnsi="Times New Roman" w:cs="Times New Roman"/>
          <w:sz w:val="28"/>
          <w:szCs w:val="28"/>
        </w:rPr>
        <w:t xml:space="preserve">các cấp </w:t>
      </w:r>
      <w:r w:rsidR="008546F5" w:rsidRPr="006F54AB">
        <w:rPr>
          <w:rFonts w:ascii="Times New Roman" w:hAnsi="Times New Roman" w:cs="Times New Roman"/>
          <w:sz w:val="28"/>
          <w:szCs w:val="28"/>
        </w:rPr>
        <w:t xml:space="preserve">thuộc </w:t>
      </w:r>
      <w:r w:rsidR="00F11214" w:rsidRPr="006F54AB">
        <w:rPr>
          <w:rFonts w:ascii="Times New Roman" w:hAnsi="Times New Roman" w:cs="Times New Roman"/>
          <w:sz w:val="28"/>
          <w:szCs w:val="28"/>
        </w:rPr>
        <w:t>chuyên ngành kỹ thuật</w:t>
      </w:r>
      <w:r w:rsidR="006C26AC" w:rsidRPr="006F54AB">
        <w:rPr>
          <w:rFonts w:ascii="Times New Roman" w:hAnsi="Times New Roman" w:cs="Times New Roman"/>
          <w:sz w:val="28"/>
          <w:szCs w:val="28"/>
        </w:rPr>
        <w:t>.</w:t>
      </w:r>
    </w:p>
    <w:p w:rsidR="005452A5" w:rsidRPr="00B823C4" w:rsidRDefault="007B4658">
      <w:pPr>
        <w:spacing w:before="120" w:after="120" w:line="354" w:lineRule="exact"/>
        <w:ind w:firstLine="720"/>
        <w:jc w:val="both"/>
        <w:rPr>
          <w:rFonts w:ascii="Times New Roman" w:hAnsi="Times New Roman" w:cs="Times New Roman"/>
          <w:sz w:val="28"/>
          <w:szCs w:val="28"/>
        </w:rPr>
        <w:pPrChange w:id="98" w:author="Windows User" w:date="2020-02-08T17:35:00Z">
          <w:pPr>
            <w:spacing w:before="120" w:after="120" w:line="346" w:lineRule="exact"/>
            <w:ind w:firstLine="720"/>
            <w:jc w:val="both"/>
          </w:pPr>
        </w:pPrChange>
      </w:pPr>
      <w:r w:rsidRPr="00B823C4">
        <w:rPr>
          <w:rFonts w:ascii="Times New Roman" w:hAnsi="Times New Roman" w:cs="Times New Roman"/>
          <w:sz w:val="28"/>
          <w:szCs w:val="28"/>
        </w:rPr>
        <w:lastRenderedPageBreak/>
        <w:t xml:space="preserve">Đã </w:t>
      </w:r>
      <w:r w:rsidR="00ED01E2" w:rsidRPr="00B823C4">
        <w:rPr>
          <w:rFonts w:ascii="Times New Roman" w:hAnsi="Times New Roman" w:cs="Times New Roman"/>
          <w:sz w:val="28"/>
          <w:szCs w:val="28"/>
        </w:rPr>
        <w:t>tham gia</w:t>
      </w:r>
      <w:r w:rsidR="005452A5" w:rsidRPr="00B823C4">
        <w:rPr>
          <w:rFonts w:ascii="Times New Roman" w:hAnsi="Times New Roman" w:cs="Times New Roman"/>
          <w:sz w:val="28"/>
          <w:szCs w:val="28"/>
        </w:rPr>
        <w:t xml:space="preserve"> ít nh</w:t>
      </w:r>
      <w:r w:rsidR="005452A5" w:rsidRPr="00B96B03">
        <w:rPr>
          <w:rFonts w:ascii="Times New Roman" w:hAnsi="Times New Roman" w:cs="Times New Roman"/>
          <w:sz w:val="28"/>
          <w:szCs w:val="28"/>
        </w:rPr>
        <w:t>ất 01 nhi</w:t>
      </w:r>
      <w:r w:rsidR="005452A5" w:rsidRPr="00655EBE">
        <w:rPr>
          <w:rFonts w:ascii="Times New Roman" w:hAnsi="Times New Roman" w:cs="Times New Roman"/>
          <w:sz w:val="28"/>
          <w:szCs w:val="28"/>
        </w:rPr>
        <w:t>ệm vụ khoa h</w:t>
      </w:r>
      <w:r w:rsidR="005452A5" w:rsidRPr="009F7DFD">
        <w:rPr>
          <w:rFonts w:ascii="Times New Roman" w:hAnsi="Times New Roman" w:cs="Times New Roman"/>
          <w:sz w:val="28"/>
          <w:szCs w:val="28"/>
        </w:rPr>
        <w:t>ọc và công nghệ cấp quố</w:t>
      </w:r>
      <w:r w:rsidR="005452A5" w:rsidRPr="00B823C4">
        <w:rPr>
          <w:rFonts w:ascii="Times New Roman" w:hAnsi="Times New Roman" w:cs="Times New Roman"/>
          <w:sz w:val="28"/>
          <w:szCs w:val="28"/>
        </w:rPr>
        <w:t xml:space="preserve">c gia </w:t>
      </w:r>
      <w:r w:rsidR="00ED01E2" w:rsidRPr="00B823C4">
        <w:rPr>
          <w:rFonts w:ascii="Times New Roman" w:hAnsi="Times New Roman" w:cs="Times New Roman"/>
          <w:sz w:val="28"/>
          <w:szCs w:val="28"/>
        </w:rPr>
        <w:t xml:space="preserve">(hoặc chủ </w:t>
      </w:r>
      <w:r w:rsidR="0043730F" w:rsidRPr="00B823C4">
        <w:rPr>
          <w:rFonts w:ascii="Times New Roman" w:hAnsi="Times New Roman" w:cs="Times New Roman"/>
          <w:sz w:val="28"/>
          <w:szCs w:val="28"/>
        </w:rPr>
        <w:t>nhiệm</w:t>
      </w:r>
      <w:r w:rsidR="00ED01E2" w:rsidRPr="00B823C4">
        <w:rPr>
          <w:rFonts w:ascii="Times New Roman" w:hAnsi="Times New Roman" w:cs="Times New Roman"/>
          <w:sz w:val="28"/>
          <w:szCs w:val="28"/>
        </w:rPr>
        <w:t xml:space="preserve"> ít nhất 01 nhiệm vụ</w:t>
      </w:r>
      <w:r w:rsidR="00AE2D67" w:rsidRPr="00B823C4">
        <w:rPr>
          <w:rFonts w:ascii="Times New Roman" w:hAnsi="Times New Roman" w:cs="Times New Roman"/>
          <w:sz w:val="28"/>
          <w:szCs w:val="28"/>
        </w:rPr>
        <w:t xml:space="preserve"> </w:t>
      </w:r>
      <w:r w:rsidR="00ED01E2" w:rsidRPr="00B823C4">
        <w:rPr>
          <w:rFonts w:ascii="Times New Roman" w:hAnsi="Times New Roman" w:cs="Times New Roman"/>
          <w:sz w:val="28"/>
          <w:szCs w:val="28"/>
        </w:rPr>
        <w:t xml:space="preserve">cấp bộ, cấp tỉnh) được nghiệm thu ở mức đạt trở lên </w:t>
      </w:r>
      <w:r w:rsidR="00AE2D67" w:rsidRPr="00B823C4">
        <w:rPr>
          <w:rFonts w:ascii="Times New Roman" w:hAnsi="Times New Roman" w:cs="Times New Roman"/>
          <w:sz w:val="28"/>
          <w:szCs w:val="28"/>
        </w:rPr>
        <w:t xml:space="preserve">và </w:t>
      </w:r>
      <w:r w:rsidR="00E20CFE" w:rsidRPr="00B823C4">
        <w:rPr>
          <w:rFonts w:ascii="Times New Roman" w:hAnsi="Times New Roman" w:cs="Times New Roman"/>
          <w:sz w:val="28"/>
          <w:szCs w:val="28"/>
        </w:rPr>
        <w:t xml:space="preserve">chủ </w:t>
      </w:r>
      <w:r w:rsidR="0043730F" w:rsidRPr="00B823C4">
        <w:rPr>
          <w:rFonts w:ascii="Times New Roman" w:hAnsi="Times New Roman" w:cs="Times New Roman"/>
          <w:sz w:val="28"/>
          <w:szCs w:val="28"/>
        </w:rPr>
        <w:t>nhiệm</w:t>
      </w:r>
      <w:r w:rsidR="00CB50F6" w:rsidRPr="00B823C4">
        <w:rPr>
          <w:rFonts w:ascii="Times New Roman" w:hAnsi="Times New Roman" w:cs="Times New Roman"/>
          <w:sz w:val="28"/>
          <w:szCs w:val="28"/>
        </w:rPr>
        <w:t xml:space="preserve"> ít nhất 02 nhiệm vụ </w:t>
      </w:r>
      <w:r w:rsidR="00E20CFE" w:rsidRPr="00B823C4">
        <w:rPr>
          <w:rFonts w:ascii="Times New Roman" w:hAnsi="Times New Roman" w:cs="Times New Roman"/>
          <w:sz w:val="28"/>
          <w:szCs w:val="28"/>
        </w:rPr>
        <w:t xml:space="preserve">khoa học và công nghệ cấp cơ sở </w:t>
      </w:r>
      <w:r w:rsidR="00CB50F6" w:rsidRPr="00B823C4">
        <w:rPr>
          <w:rFonts w:ascii="Times New Roman" w:hAnsi="Times New Roman" w:cs="Times New Roman"/>
          <w:sz w:val="28"/>
          <w:szCs w:val="28"/>
        </w:rPr>
        <w:t>được nghiệm thu ở mức đạt trở lên;</w:t>
      </w:r>
      <w:r w:rsidR="00BC2276" w:rsidRPr="00B823C4">
        <w:rPr>
          <w:rFonts w:ascii="Times New Roman" w:hAnsi="Times New Roman" w:cs="Times New Roman"/>
          <w:sz w:val="28"/>
          <w:szCs w:val="28"/>
        </w:rPr>
        <w:t xml:space="preserve"> </w:t>
      </w:r>
      <w:r w:rsidR="005452A5" w:rsidRPr="00B823C4">
        <w:rPr>
          <w:rFonts w:ascii="Times New Roman" w:hAnsi="Times New Roman" w:cs="Times New Roman"/>
          <w:sz w:val="28"/>
          <w:szCs w:val="28"/>
        </w:rPr>
        <w:t xml:space="preserve">hoặc </w:t>
      </w:r>
      <w:r w:rsidR="0043730F" w:rsidRPr="00B823C4">
        <w:rPr>
          <w:rFonts w:ascii="Times New Roman" w:hAnsi="Times New Roman" w:cs="Times New Roman"/>
          <w:sz w:val="28"/>
          <w:szCs w:val="28"/>
        </w:rPr>
        <w:t>là tác giả của</w:t>
      </w:r>
      <w:r w:rsidR="005452A5" w:rsidRPr="00B823C4">
        <w:rPr>
          <w:rFonts w:ascii="Times New Roman" w:hAnsi="Times New Roman" w:cs="Times New Roman"/>
          <w:sz w:val="28"/>
          <w:szCs w:val="28"/>
        </w:rPr>
        <w:t xml:space="preserve"> ít nhất 01 </w:t>
      </w:r>
      <w:r w:rsidR="00591E77" w:rsidRPr="00B823C4">
        <w:rPr>
          <w:rFonts w:ascii="Times New Roman" w:hAnsi="Times New Roman" w:cs="Times New Roman"/>
          <w:sz w:val="28"/>
          <w:szCs w:val="28"/>
        </w:rPr>
        <w:t xml:space="preserve">bằng độc quyền </w:t>
      </w:r>
      <w:r w:rsidR="005452A5" w:rsidRPr="00B823C4">
        <w:rPr>
          <w:rFonts w:ascii="Times New Roman" w:hAnsi="Times New Roman" w:cs="Times New Roman"/>
          <w:sz w:val="28"/>
          <w:szCs w:val="28"/>
        </w:rPr>
        <w:t>sáng chế</w:t>
      </w:r>
      <w:r w:rsidR="00254185" w:rsidRPr="00B823C4">
        <w:rPr>
          <w:rFonts w:ascii="Times New Roman" w:hAnsi="Times New Roman" w:cs="Times New Roman"/>
          <w:sz w:val="28"/>
          <w:szCs w:val="28"/>
        </w:rPr>
        <w:t xml:space="preserve"> </w:t>
      </w:r>
      <w:r w:rsidR="005452A5" w:rsidRPr="00B823C4">
        <w:rPr>
          <w:rFonts w:ascii="Times New Roman" w:hAnsi="Times New Roman" w:cs="Times New Roman"/>
          <w:sz w:val="28"/>
          <w:szCs w:val="28"/>
        </w:rPr>
        <w:t>và 01 giải pháp hữu ích</w:t>
      </w:r>
      <w:r w:rsidR="00565139" w:rsidRPr="00B823C4">
        <w:rPr>
          <w:rFonts w:ascii="Times New Roman" w:hAnsi="Times New Roman" w:cs="Times New Roman"/>
          <w:sz w:val="28"/>
          <w:szCs w:val="28"/>
        </w:rPr>
        <w:t xml:space="preserve"> được cấp bằng độc quyền và được ứng dụng trong thực tiễn</w:t>
      </w:r>
      <w:r w:rsidR="005452A5" w:rsidRPr="00B823C4">
        <w:rPr>
          <w:rFonts w:ascii="Times New Roman" w:hAnsi="Times New Roman" w:cs="Times New Roman"/>
          <w:sz w:val="28"/>
          <w:szCs w:val="28"/>
        </w:rPr>
        <w:t>;</w:t>
      </w:r>
      <w:r w:rsidR="00BC2276" w:rsidRPr="00B823C4">
        <w:rPr>
          <w:rFonts w:ascii="Times New Roman" w:hAnsi="Times New Roman" w:cs="Times New Roman"/>
          <w:sz w:val="28"/>
          <w:szCs w:val="28"/>
        </w:rPr>
        <w:t xml:space="preserve"> </w:t>
      </w:r>
      <w:r w:rsidR="005452A5" w:rsidRPr="00B823C4">
        <w:rPr>
          <w:rFonts w:ascii="Times New Roman" w:hAnsi="Times New Roman" w:cs="Times New Roman"/>
          <w:sz w:val="28"/>
          <w:szCs w:val="28"/>
        </w:rPr>
        <w:t>hoặ</w:t>
      </w:r>
      <w:r w:rsidR="00A97B47" w:rsidRPr="00B823C4">
        <w:rPr>
          <w:rFonts w:ascii="Times New Roman" w:hAnsi="Times New Roman" w:cs="Times New Roman"/>
          <w:sz w:val="28"/>
          <w:szCs w:val="28"/>
        </w:rPr>
        <w:t xml:space="preserve">c </w:t>
      </w:r>
      <w:r w:rsidR="002C0E4A" w:rsidRPr="00B823C4">
        <w:rPr>
          <w:rFonts w:ascii="Times New Roman" w:hAnsi="Times New Roman" w:cs="Times New Roman"/>
          <w:sz w:val="28"/>
          <w:szCs w:val="28"/>
        </w:rPr>
        <w:t>là</w:t>
      </w:r>
      <w:r w:rsidR="00A97B47" w:rsidRPr="00B823C4">
        <w:rPr>
          <w:rFonts w:ascii="Times New Roman" w:hAnsi="Times New Roman" w:cs="Times New Roman"/>
          <w:sz w:val="28"/>
          <w:szCs w:val="28"/>
        </w:rPr>
        <w:t>m</w:t>
      </w:r>
      <w:r w:rsidR="002C0E4A" w:rsidRPr="00B823C4">
        <w:rPr>
          <w:rFonts w:ascii="Times New Roman" w:hAnsi="Times New Roman" w:cs="Times New Roman"/>
          <w:sz w:val="28"/>
          <w:szCs w:val="28"/>
        </w:rPr>
        <w:t xml:space="preserve"> giám đốc</w:t>
      </w:r>
      <w:r w:rsidR="007F2561" w:rsidRPr="00B823C4">
        <w:rPr>
          <w:rFonts w:ascii="Times New Roman" w:hAnsi="Times New Roman" w:cs="Times New Roman"/>
          <w:sz w:val="28"/>
          <w:szCs w:val="28"/>
        </w:rPr>
        <w:t xml:space="preserve"> </w:t>
      </w:r>
      <w:r w:rsidR="002C0E4A" w:rsidRPr="00B823C4">
        <w:rPr>
          <w:rFonts w:ascii="Times New Roman" w:hAnsi="Times New Roman" w:cs="Times New Roman"/>
          <w:sz w:val="28"/>
          <w:szCs w:val="28"/>
        </w:rPr>
        <w:t>quản lý</w:t>
      </w:r>
      <w:r w:rsidR="006C26AC" w:rsidRPr="00B823C4">
        <w:rPr>
          <w:rFonts w:ascii="Times New Roman" w:hAnsi="Times New Roman" w:cs="Times New Roman"/>
          <w:sz w:val="28"/>
          <w:szCs w:val="28"/>
        </w:rPr>
        <w:t>,</w:t>
      </w:r>
      <w:r w:rsidR="008546F5" w:rsidRPr="00B823C4">
        <w:rPr>
          <w:rFonts w:ascii="Times New Roman" w:hAnsi="Times New Roman" w:cs="Times New Roman"/>
          <w:sz w:val="28"/>
          <w:szCs w:val="28"/>
        </w:rPr>
        <w:t xml:space="preserve"> </w:t>
      </w:r>
      <w:r w:rsidR="00CB50F6" w:rsidRPr="00B823C4">
        <w:rPr>
          <w:rFonts w:ascii="Times New Roman" w:hAnsi="Times New Roman" w:cs="Times New Roman"/>
          <w:sz w:val="28"/>
          <w:szCs w:val="28"/>
        </w:rPr>
        <w:t>chủ trì</w:t>
      </w:r>
      <w:r w:rsidR="00565139" w:rsidRPr="00B823C4">
        <w:rPr>
          <w:rFonts w:ascii="Times New Roman" w:hAnsi="Times New Roman" w:cs="Times New Roman"/>
          <w:sz w:val="28"/>
          <w:szCs w:val="28"/>
        </w:rPr>
        <w:t>, chủ nhiệm</w:t>
      </w:r>
      <w:r w:rsidR="002C0E4A" w:rsidRPr="00B823C4">
        <w:rPr>
          <w:rFonts w:ascii="Times New Roman" w:hAnsi="Times New Roman" w:cs="Times New Roman"/>
          <w:sz w:val="28"/>
          <w:szCs w:val="28"/>
        </w:rPr>
        <w:t xml:space="preserve"> ít nhất 01 dự án</w:t>
      </w:r>
      <w:r w:rsidR="00565139" w:rsidRPr="00B823C4">
        <w:rPr>
          <w:rFonts w:ascii="Times New Roman" w:hAnsi="Times New Roman" w:cs="Times New Roman"/>
          <w:sz w:val="28"/>
          <w:szCs w:val="28"/>
        </w:rPr>
        <w:t xml:space="preserve">, </w:t>
      </w:r>
      <w:r w:rsidR="002C0E4A" w:rsidRPr="00B823C4">
        <w:rPr>
          <w:rFonts w:ascii="Times New Roman" w:hAnsi="Times New Roman" w:cs="Times New Roman"/>
          <w:sz w:val="28"/>
          <w:szCs w:val="28"/>
        </w:rPr>
        <w:t>công trình</w:t>
      </w:r>
      <w:r w:rsidR="00565139" w:rsidRPr="00B823C4">
        <w:rPr>
          <w:rFonts w:ascii="Times New Roman" w:hAnsi="Times New Roman" w:cs="Times New Roman"/>
          <w:sz w:val="28"/>
          <w:szCs w:val="28"/>
        </w:rPr>
        <w:t xml:space="preserve">, </w:t>
      </w:r>
      <w:r w:rsidR="00CB50F6" w:rsidRPr="00B823C4">
        <w:rPr>
          <w:rFonts w:ascii="Times New Roman" w:hAnsi="Times New Roman" w:cs="Times New Roman"/>
          <w:sz w:val="28"/>
          <w:szCs w:val="28"/>
        </w:rPr>
        <w:t>đồ án</w:t>
      </w:r>
      <w:r w:rsidR="00591E77" w:rsidRPr="00B823C4">
        <w:rPr>
          <w:rFonts w:ascii="Times New Roman" w:hAnsi="Times New Roman" w:cs="Times New Roman"/>
          <w:sz w:val="28"/>
          <w:szCs w:val="28"/>
        </w:rPr>
        <w:t xml:space="preserve"> cấp </w:t>
      </w:r>
      <w:r w:rsidR="008546F5" w:rsidRPr="00B823C4">
        <w:rPr>
          <w:rFonts w:ascii="Times New Roman" w:hAnsi="Times New Roman" w:cs="Times New Roman"/>
          <w:sz w:val="28"/>
          <w:szCs w:val="28"/>
        </w:rPr>
        <w:t>I</w:t>
      </w:r>
      <w:r w:rsidR="00551922" w:rsidRPr="00B823C4">
        <w:rPr>
          <w:rFonts w:ascii="Times New Roman" w:hAnsi="Times New Roman" w:cs="Times New Roman"/>
          <w:sz w:val="28"/>
          <w:szCs w:val="28"/>
        </w:rPr>
        <w:t xml:space="preserve"> thuộc chuyên ngành kỹ thuật</w:t>
      </w:r>
      <w:r w:rsidR="00591E77" w:rsidRPr="00B823C4">
        <w:rPr>
          <w:rFonts w:ascii="Times New Roman" w:hAnsi="Times New Roman" w:cs="Times New Roman"/>
          <w:sz w:val="28"/>
          <w:szCs w:val="28"/>
        </w:rPr>
        <w:t xml:space="preserve"> </w:t>
      </w:r>
      <w:r w:rsidR="009814BD" w:rsidRPr="00B823C4">
        <w:rPr>
          <w:rFonts w:ascii="Times New Roman" w:hAnsi="Times New Roman" w:cs="Times New Roman"/>
          <w:sz w:val="28"/>
          <w:szCs w:val="28"/>
        </w:rPr>
        <w:t>và làm giám đốc quản lý</w:t>
      </w:r>
      <w:r w:rsidR="008546F5" w:rsidRPr="00B823C4">
        <w:rPr>
          <w:rFonts w:ascii="Times New Roman" w:hAnsi="Times New Roman" w:cs="Times New Roman"/>
          <w:sz w:val="28"/>
          <w:szCs w:val="28"/>
        </w:rPr>
        <w:t>,</w:t>
      </w:r>
      <w:r w:rsidR="009814BD" w:rsidRPr="00B823C4">
        <w:rPr>
          <w:rFonts w:ascii="Times New Roman" w:hAnsi="Times New Roman" w:cs="Times New Roman"/>
          <w:sz w:val="28"/>
          <w:szCs w:val="28"/>
        </w:rPr>
        <w:t xml:space="preserve"> chủ trì</w:t>
      </w:r>
      <w:r w:rsidR="00565139" w:rsidRPr="00B823C4">
        <w:rPr>
          <w:rFonts w:ascii="Times New Roman" w:hAnsi="Times New Roman" w:cs="Times New Roman"/>
          <w:sz w:val="28"/>
          <w:szCs w:val="28"/>
        </w:rPr>
        <w:t>, chủ nhiệm</w:t>
      </w:r>
      <w:r w:rsidR="009814BD" w:rsidRPr="00B823C4">
        <w:rPr>
          <w:rFonts w:ascii="Times New Roman" w:hAnsi="Times New Roman" w:cs="Times New Roman"/>
          <w:sz w:val="28"/>
          <w:szCs w:val="28"/>
        </w:rPr>
        <w:t xml:space="preserve"> ít nhất 02 dự án</w:t>
      </w:r>
      <w:r w:rsidR="00565139" w:rsidRPr="00B823C4">
        <w:rPr>
          <w:rFonts w:ascii="Times New Roman" w:hAnsi="Times New Roman" w:cs="Times New Roman"/>
          <w:sz w:val="28"/>
          <w:szCs w:val="28"/>
        </w:rPr>
        <w:t xml:space="preserve">, </w:t>
      </w:r>
      <w:r w:rsidR="009814BD" w:rsidRPr="00B823C4">
        <w:rPr>
          <w:rFonts w:ascii="Times New Roman" w:hAnsi="Times New Roman" w:cs="Times New Roman"/>
          <w:sz w:val="28"/>
          <w:szCs w:val="28"/>
        </w:rPr>
        <w:t>công trình</w:t>
      </w:r>
      <w:r w:rsidR="00565139" w:rsidRPr="00B823C4">
        <w:rPr>
          <w:rFonts w:ascii="Times New Roman" w:hAnsi="Times New Roman" w:cs="Times New Roman"/>
          <w:sz w:val="28"/>
          <w:szCs w:val="28"/>
        </w:rPr>
        <w:t xml:space="preserve">, </w:t>
      </w:r>
      <w:r w:rsidR="009814BD" w:rsidRPr="00B823C4">
        <w:rPr>
          <w:rFonts w:ascii="Times New Roman" w:hAnsi="Times New Roman" w:cs="Times New Roman"/>
          <w:sz w:val="28"/>
          <w:szCs w:val="28"/>
        </w:rPr>
        <w:t>đồ án</w:t>
      </w:r>
      <w:r w:rsidR="00591E77" w:rsidRPr="00B823C4">
        <w:rPr>
          <w:rFonts w:ascii="Times New Roman" w:hAnsi="Times New Roman" w:cs="Times New Roman"/>
          <w:sz w:val="28"/>
          <w:szCs w:val="28"/>
        </w:rPr>
        <w:t xml:space="preserve"> cấp </w:t>
      </w:r>
      <w:r w:rsidR="008546F5" w:rsidRPr="00B823C4">
        <w:rPr>
          <w:rFonts w:ascii="Times New Roman" w:hAnsi="Times New Roman" w:cs="Times New Roman"/>
          <w:sz w:val="28"/>
          <w:szCs w:val="28"/>
        </w:rPr>
        <w:t>II</w:t>
      </w:r>
      <w:r w:rsidR="00551922" w:rsidRPr="00B823C4">
        <w:rPr>
          <w:rFonts w:ascii="Times New Roman" w:hAnsi="Times New Roman" w:cs="Times New Roman"/>
          <w:sz w:val="28"/>
          <w:szCs w:val="28"/>
        </w:rPr>
        <w:t xml:space="preserve"> thuộc chuyên ngành kỹ thuật</w:t>
      </w:r>
      <w:r w:rsidR="00591E77" w:rsidRPr="00B823C4">
        <w:rPr>
          <w:rFonts w:ascii="Times New Roman" w:hAnsi="Times New Roman" w:cs="Times New Roman"/>
          <w:sz w:val="28"/>
          <w:szCs w:val="28"/>
        </w:rPr>
        <w:t xml:space="preserve"> </w:t>
      </w:r>
      <w:r w:rsidR="002C0E4A" w:rsidRPr="00B823C4">
        <w:rPr>
          <w:rFonts w:ascii="Times New Roman" w:hAnsi="Times New Roman" w:cs="Times New Roman"/>
          <w:sz w:val="28"/>
          <w:szCs w:val="28"/>
        </w:rPr>
        <w:t>được hoàn thành, đưa vào sử dụng và phát huy hiệu quả; hoặc làm chủ nhiệm</w:t>
      </w:r>
      <w:r w:rsidR="00565139" w:rsidRPr="00B823C4">
        <w:rPr>
          <w:rFonts w:ascii="Times New Roman" w:hAnsi="Times New Roman" w:cs="Times New Roman"/>
          <w:sz w:val="28"/>
          <w:szCs w:val="28"/>
        </w:rPr>
        <w:t>, chủ  trì</w:t>
      </w:r>
      <w:r w:rsidR="002C0E4A" w:rsidRPr="00B823C4">
        <w:rPr>
          <w:rFonts w:ascii="Times New Roman" w:hAnsi="Times New Roman" w:cs="Times New Roman"/>
          <w:sz w:val="28"/>
          <w:szCs w:val="28"/>
        </w:rPr>
        <w:t xml:space="preserve"> thiết kế </w:t>
      </w:r>
      <w:r w:rsidR="00591E77" w:rsidRPr="00B823C4">
        <w:rPr>
          <w:rFonts w:ascii="Times New Roman" w:hAnsi="Times New Roman" w:cs="Times New Roman"/>
          <w:sz w:val="28"/>
          <w:szCs w:val="28"/>
        </w:rPr>
        <w:t xml:space="preserve">của </w:t>
      </w:r>
      <w:r w:rsidR="002C0E4A" w:rsidRPr="00B823C4">
        <w:rPr>
          <w:rFonts w:ascii="Times New Roman" w:hAnsi="Times New Roman" w:cs="Times New Roman"/>
          <w:sz w:val="28"/>
          <w:szCs w:val="28"/>
        </w:rPr>
        <w:t>ít nhất 01 dự án</w:t>
      </w:r>
      <w:r w:rsidR="00565139" w:rsidRPr="00B823C4">
        <w:rPr>
          <w:rFonts w:ascii="Times New Roman" w:hAnsi="Times New Roman" w:cs="Times New Roman"/>
          <w:sz w:val="28"/>
          <w:szCs w:val="28"/>
        </w:rPr>
        <w:t xml:space="preserve">, </w:t>
      </w:r>
      <w:r w:rsidR="002C0E4A" w:rsidRPr="00B823C4">
        <w:rPr>
          <w:rFonts w:ascii="Times New Roman" w:hAnsi="Times New Roman" w:cs="Times New Roman"/>
          <w:sz w:val="28"/>
          <w:szCs w:val="28"/>
        </w:rPr>
        <w:t>công trình</w:t>
      </w:r>
      <w:r w:rsidR="00591E77" w:rsidRPr="00B823C4">
        <w:rPr>
          <w:rFonts w:ascii="Times New Roman" w:hAnsi="Times New Roman" w:cs="Times New Roman"/>
          <w:sz w:val="28"/>
          <w:szCs w:val="28"/>
        </w:rPr>
        <w:t xml:space="preserve"> </w:t>
      </w:r>
      <w:r w:rsidR="00CB50F6" w:rsidRPr="00B823C4">
        <w:rPr>
          <w:rFonts w:ascii="Times New Roman" w:hAnsi="Times New Roman" w:cs="Times New Roman"/>
          <w:sz w:val="28"/>
          <w:szCs w:val="28"/>
        </w:rPr>
        <w:t xml:space="preserve">cấp </w:t>
      </w:r>
      <w:r w:rsidR="008546F5" w:rsidRPr="00B823C4">
        <w:rPr>
          <w:rFonts w:ascii="Times New Roman" w:hAnsi="Times New Roman" w:cs="Times New Roman"/>
          <w:sz w:val="28"/>
          <w:szCs w:val="28"/>
        </w:rPr>
        <w:t>I</w:t>
      </w:r>
      <w:r w:rsidR="00591E77" w:rsidRPr="00B823C4">
        <w:rPr>
          <w:rFonts w:ascii="Times New Roman" w:hAnsi="Times New Roman" w:cs="Times New Roman"/>
          <w:sz w:val="28"/>
          <w:szCs w:val="28"/>
        </w:rPr>
        <w:t xml:space="preserve"> và làm chủ nhiệm</w:t>
      </w:r>
      <w:r w:rsidR="00565139" w:rsidRPr="00B823C4">
        <w:rPr>
          <w:rFonts w:ascii="Times New Roman" w:hAnsi="Times New Roman" w:cs="Times New Roman"/>
          <w:sz w:val="28"/>
          <w:szCs w:val="28"/>
        </w:rPr>
        <w:t>, chủ trì</w:t>
      </w:r>
      <w:r w:rsidR="00591E77" w:rsidRPr="00B823C4">
        <w:rPr>
          <w:rFonts w:ascii="Times New Roman" w:hAnsi="Times New Roman" w:cs="Times New Roman"/>
          <w:sz w:val="28"/>
          <w:szCs w:val="28"/>
        </w:rPr>
        <w:t xml:space="preserve"> thiết kế</w:t>
      </w:r>
      <w:r w:rsidR="006C26AC" w:rsidRPr="00B823C4">
        <w:rPr>
          <w:rFonts w:ascii="Times New Roman" w:hAnsi="Times New Roman" w:cs="Times New Roman"/>
          <w:sz w:val="28"/>
          <w:szCs w:val="28"/>
        </w:rPr>
        <w:t xml:space="preserve"> </w:t>
      </w:r>
      <w:r w:rsidR="00591E77" w:rsidRPr="00B823C4">
        <w:rPr>
          <w:rFonts w:ascii="Times New Roman" w:hAnsi="Times New Roman" w:cs="Times New Roman"/>
          <w:sz w:val="28"/>
          <w:szCs w:val="28"/>
        </w:rPr>
        <w:t>của ít nhất 02 dự án</w:t>
      </w:r>
      <w:r w:rsidR="00565139" w:rsidRPr="00B823C4">
        <w:rPr>
          <w:rFonts w:ascii="Times New Roman" w:hAnsi="Times New Roman" w:cs="Times New Roman"/>
          <w:sz w:val="28"/>
          <w:szCs w:val="28"/>
        </w:rPr>
        <w:t xml:space="preserve">, </w:t>
      </w:r>
      <w:r w:rsidR="00591E77" w:rsidRPr="00B823C4">
        <w:rPr>
          <w:rFonts w:ascii="Times New Roman" w:hAnsi="Times New Roman" w:cs="Times New Roman"/>
          <w:sz w:val="28"/>
          <w:szCs w:val="28"/>
        </w:rPr>
        <w:t xml:space="preserve">công trình cấp </w:t>
      </w:r>
      <w:r w:rsidR="00DD0017" w:rsidRPr="00B823C4">
        <w:rPr>
          <w:rFonts w:ascii="Times New Roman" w:hAnsi="Times New Roman" w:cs="Times New Roman"/>
          <w:sz w:val="28"/>
          <w:szCs w:val="28"/>
        </w:rPr>
        <w:t>II</w:t>
      </w:r>
      <w:r w:rsidR="008F78EE" w:rsidRPr="00B823C4">
        <w:rPr>
          <w:rFonts w:ascii="Times New Roman" w:hAnsi="Times New Roman" w:cs="Times New Roman"/>
          <w:sz w:val="28"/>
          <w:szCs w:val="28"/>
        </w:rPr>
        <w:t xml:space="preserve"> </w:t>
      </w:r>
      <w:r w:rsidR="002C0E4A" w:rsidRPr="00B823C4">
        <w:rPr>
          <w:rFonts w:ascii="Times New Roman" w:hAnsi="Times New Roman" w:cs="Times New Roman"/>
          <w:sz w:val="28"/>
          <w:szCs w:val="28"/>
        </w:rPr>
        <w:t>được cơ quan có thẩm quyền phê duyệt.</w:t>
      </w:r>
    </w:p>
    <w:p w:rsidR="00A360AC" w:rsidRPr="006F54AB" w:rsidRDefault="007B4658">
      <w:pPr>
        <w:spacing w:before="120" w:after="120" w:line="354" w:lineRule="exact"/>
        <w:ind w:firstLine="720"/>
        <w:jc w:val="both"/>
        <w:rPr>
          <w:rFonts w:ascii="Times New Roman" w:hAnsi="Times New Roman" w:cs="Times New Roman"/>
          <w:spacing w:val="-2"/>
          <w:sz w:val="28"/>
          <w:szCs w:val="28"/>
        </w:rPr>
        <w:pPrChange w:id="99" w:author="Windows User" w:date="2020-02-08T17:35:00Z">
          <w:pPr>
            <w:spacing w:before="120" w:after="120" w:line="346" w:lineRule="exact"/>
            <w:ind w:firstLine="720"/>
            <w:jc w:val="both"/>
          </w:pPr>
        </w:pPrChange>
      </w:pPr>
      <w:r w:rsidRPr="006F54AB">
        <w:rPr>
          <w:rFonts w:ascii="Times New Roman" w:hAnsi="Times New Roman" w:cs="Times New Roman"/>
          <w:spacing w:val="-2"/>
          <w:sz w:val="28"/>
          <w:szCs w:val="28"/>
        </w:rPr>
        <w:t>đ) Viên chức dự thi thăng hạng kỹ sư cao cấp</w:t>
      </w:r>
      <w:r w:rsidR="009363F8" w:rsidRPr="006F54AB">
        <w:rPr>
          <w:rFonts w:ascii="Times New Roman" w:hAnsi="Times New Roman" w:cs="Times New Roman"/>
          <w:spacing w:val="-2"/>
          <w:sz w:val="28"/>
          <w:szCs w:val="28"/>
        </w:rPr>
        <w:t xml:space="preserve"> (hạng I)</w:t>
      </w:r>
      <w:r w:rsidRPr="006F54AB">
        <w:rPr>
          <w:rFonts w:ascii="Times New Roman" w:hAnsi="Times New Roman" w:cs="Times New Roman"/>
          <w:spacing w:val="-2"/>
          <w:sz w:val="28"/>
          <w:szCs w:val="28"/>
        </w:rPr>
        <w:t xml:space="preserve"> thì trong thời gian giữ hạng chức danh kỹ sư chính</w:t>
      </w:r>
      <w:r w:rsidR="0043730F" w:rsidRPr="006F54AB">
        <w:rPr>
          <w:rFonts w:ascii="Times New Roman" w:hAnsi="Times New Roman" w:cs="Times New Roman"/>
          <w:spacing w:val="-2"/>
          <w:sz w:val="28"/>
          <w:szCs w:val="28"/>
        </w:rPr>
        <w:t xml:space="preserve"> (hạng II)</w:t>
      </w:r>
      <w:r w:rsidRPr="006F54AB">
        <w:rPr>
          <w:rFonts w:ascii="Times New Roman" w:hAnsi="Times New Roman" w:cs="Times New Roman"/>
          <w:spacing w:val="-2"/>
          <w:sz w:val="28"/>
          <w:szCs w:val="28"/>
        </w:rPr>
        <w:t xml:space="preserve"> hoặc tương đương phải có kết quả</w:t>
      </w:r>
      <w:r w:rsidR="0043730F" w:rsidRPr="006F54AB">
        <w:rPr>
          <w:rFonts w:ascii="Times New Roman" w:hAnsi="Times New Roman" w:cs="Times New Roman"/>
          <w:spacing w:val="-2"/>
          <w:sz w:val="28"/>
          <w:szCs w:val="28"/>
        </w:rPr>
        <w:t xml:space="preserve"> hoạt động chuyên môn</w:t>
      </w:r>
      <w:r w:rsidRPr="006F54AB">
        <w:rPr>
          <w:rFonts w:ascii="Times New Roman" w:hAnsi="Times New Roman" w:cs="Times New Roman"/>
          <w:spacing w:val="-2"/>
          <w:sz w:val="28"/>
          <w:szCs w:val="28"/>
        </w:rPr>
        <w:t xml:space="preserve"> quy định tại điểm d khoản 3 Điề</w:t>
      </w:r>
      <w:r w:rsidR="00FA72D6" w:rsidRPr="006F54AB">
        <w:rPr>
          <w:rFonts w:ascii="Times New Roman" w:hAnsi="Times New Roman" w:cs="Times New Roman"/>
          <w:spacing w:val="-2"/>
          <w:sz w:val="28"/>
          <w:szCs w:val="28"/>
        </w:rPr>
        <w:t xml:space="preserve">u này hoặc </w:t>
      </w:r>
      <w:r w:rsidR="00FF3116" w:rsidRPr="006F54AB">
        <w:rPr>
          <w:rFonts w:ascii="Times New Roman" w:hAnsi="Times New Roman" w:cs="Times New Roman"/>
          <w:spacing w:val="-2"/>
          <w:sz w:val="28"/>
          <w:szCs w:val="28"/>
        </w:rPr>
        <w:t>phải đạt ít nhấ</w:t>
      </w:r>
      <w:r w:rsidR="00F30DC9" w:rsidRPr="006F54AB">
        <w:rPr>
          <w:rFonts w:ascii="Times New Roman" w:hAnsi="Times New Roman" w:cs="Times New Roman"/>
          <w:spacing w:val="-2"/>
          <w:sz w:val="28"/>
          <w:szCs w:val="28"/>
        </w:rPr>
        <w:t>t 0</w:t>
      </w:r>
      <w:r w:rsidR="00E20CFE" w:rsidRPr="006F54AB">
        <w:rPr>
          <w:rFonts w:ascii="Times New Roman" w:hAnsi="Times New Roman" w:cs="Times New Roman"/>
          <w:spacing w:val="-2"/>
          <w:sz w:val="28"/>
          <w:szCs w:val="28"/>
        </w:rPr>
        <w:t>4</w:t>
      </w:r>
      <w:r w:rsidR="002C0E4A" w:rsidRPr="006F54AB">
        <w:rPr>
          <w:rFonts w:ascii="Times New Roman" w:hAnsi="Times New Roman" w:cs="Times New Roman"/>
          <w:spacing w:val="-2"/>
          <w:sz w:val="28"/>
          <w:szCs w:val="28"/>
        </w:rPr>
        <w:t xml:space="preserve"> điểm </w:t>
      </w:r>
      <w:r w:rsidR="008546F5" w:rsidRPr="006F54AB">
        <w:rPr>
          <w:rFonts w:ascii="Times New Roman" w:hAnsi="Times New Roman" w:cs="Times New Roman"/>
          <w:spacing w:val="-2"/>
          <w:sz w:val="28"/>
          <w:szCs w:val="28"/>
        </w:rPr>
        <w:t>quy đổi từ kết quả hoạt động chuyên môn</w:t>
      </w:r>
      <w:r w:rsidR="002C0E4A" w:rsidRPr="006F54AB">
        <w:rPr>
          <w:rFonts w:ascii="Times New Roman" w:hAnsi="Times New Roman" w:cs="Times New Roman"/>
          <w:spacing w:val="-2"/>
          <w:sz w:val="28"/>
          <w:szCs w:val="28"/>
        </w:rPr>
        <w:t>, trong đó có ít nhất</w:t>
      </w:r>
      <w:r w:rsidR="00FF3116" w:rsidRPr="006F54AB">
        <w:rPr>
          <w:rFonts w:ascii="Times New Roman" w:hAnsi="Times New Roman" w:cs="Times New Roman"/>
          <w:spacing w:val="-2"/>
          <w:sz w:val="28"/>
          <w:szCs w:val="28"/>
        </w:rPr>
        <w:t xml:space="preserve"> 0</w:t>
      </w:r>
      <w:r w:rsidR="00E20CFE" w:rsidRPr="006F54AB">
        <w:rPr>
          <w:rFonts w:ascii="Times New Roman" w:hAnsi="Times New Roman" w:cs="Times New Roman"/>
          <w:spacing w:val="-2"/>
          <w:sz w:val="28"/>
          <w:szCs w:val="28"/>
        </w:rPr>
        <w:t>2</w:t>
      </w:r>
      <w:r w:rsidR="002C0E4A" w:rsidRPr="006F54AB">
        <w:rPr>
          <w:rFonts w:ascii="Times New Roman" w:hAnsi="Times New Roman" w:cs="Times New Roman"/>
          <w:spacing w:val="-2"/>
          <w:sz w:val="28"/>
          <w:szCs w:val="28"/>
        </w:rPr>
        <w:t xml:space="preserve"> điểm </w:t>
      </w:r>
      <w:r w:rsidR="00FF3116" w:rsidRPr="006F54AB">
        <w:rPr>
          <w:rFonts w:ascii="Times New Roman" w:hAnsi="Times New Roman" w:cs="Times New Roman"/>
          <w:spacing w:val="-2"/>
          <w:sz w:val="28"/>
          <w:szCs w:val="28"/>
        </w:rPr>
        <w:t xml:space="preserve">là điểm quy đổi từ </w:t>
      </w:r>
      <w:r w:rsidR="00E04F45" w:rsidRPr="006F54AB">
        <w:rPr>
          <w:rFonts w:ascii="Times New Roman" w:hAnsi="Times New Roman" w:cs="Times New Roman"/>
          <w:spacing w:val="-2"/>
          <w:sz w:val="28"/>
          <w:szCs w:val="28"/>
        </w:rPr>
        <w:t xml:space="preserve">kết quả </w:t>
      </w:r>
      <w:r w:rsidR="00FF3116" w:rsidRPr="006F54AB">
        <w:rPr>
          <w:rFonts w:ascii="Times New Roman" w:hAnsi="Times New Roman" w:cs="Times New Roman"/>
          <w:spacing w:val="-2"/>
          <w:sz w:val="28"/>
          <w:szCs w:val="28"/>
        </w:rPr>
        <w:t>chủ t</w:t>
      </w:r>
      <w:r w:rsidR="00E04F45" w:rsidRPr="006F54AB">
        <w:rPr>
          <w:rFonts w:ascii="Times New Roman" w:hAnsi="Times New Roman" w:cs="Times New Roman"/>
          <w:spacing w:val="-2"/>
          <w:sz w:val="28"/>
          <w:szCs w:val="28"/>
        </w:rPr>
        <w:t>rì</w:t>
      </w:r>
      <w:r w:rsidR="0043730F" w:rsidRPr="006F54AB">
        <w:rPr>
          <w:rFonts w:ascii="Times New Roman" w:hAnsi="Times New Roman" w:cs="Times New Roman"/>
          <w:spacing w:val="-2"/>
          <w:sz w:val="28"/>
          <w:szCs w:val="28"/>
        </w:rPr>
        <w:t xml:space="preserve">, tham gia </w:t>
      </w:r>
      <w:r w:rsidR="00FF3116" w:rsidRPr="006F54AB">
        <w:rPr>
          <w:rFonts w:ascii="Times New Roman" w:hAnsi="Times New Roman" w:cs="Times New Roman"/>
          <w:spacing w:val="-2"/>
          <w:sz w:val="28"/>
          <w:szCs w:val="28"/>
        </w:rPr>
        <w:t xml:space="preserve">thực hiện </w:t>
      </w:r>
      <w:r w:rsidR="00F30DC9" w:rsidRPr="006F54AB">
        <w:rPr>
          <w:rFonts w:ascii="Times New Roman" w:hAnsi="Times New Roman" w:cs="Times New Roman"/>
          <w:spacing w:val="-2"/>
          <w:sz w:val="28"/>
          <w:szCs w:val="28"/>
        </w:rPr>
        <w:t>nhiệm vụ khoa học và công nghệ</w:t>
      </w:r>
      <w:r w:rsidR="00FF3116" w:rsidRPr="006F54AB">
        <w:rPr>
          <w:rFonts w:ascii="Times New Roman" w:hAnsi="Times New Roman" w:cs="Times New Roman"/>
          <w:spacing w:val="-2"/>
          <w:sz w:val="28"/>
          <w:szCs w:val="28"/>
        </w:rPr>
        <w:t xml:space="preserve"> cấp bộ</w:t>
      </w:r>
      <w:r w:rsidR="008546F5" w:rsidRPr="006F54AB">
        <w:rPr>
          <w:rFonts w:ascii="Times New Roman" w:hAnsi="Times New Roman" w:cs="Times New Roman"/>
          <w:spacing w:val="-2"/>
          <w:sz w:val="28"/>
          <w:szCs w:val="28"/>
        </w:rPr>
        <w:t xml:space="preserve"> </w:t>
      </w:r>
      <w:r w:rsidR="00E04F45" w:rsidRPr="006F54AB">
        <w:rPr>
          <w:rFonts w:ascii="Times New Roman" w:hAnsi="Times New Roman" w:cs="Times New Roman"/>
          <w:spacing w:val="-2"/>
          <w:sz w:val="28"/>
          <w:szCs w:val="28"/>
        </w:rPr>
        <w:t xml:space="preserve">trở lên </w:t>
      </w:r>
      <w:r w:rsidR="008546F5" w:rsidRPr="006F54AB">
        <w:rPr>
          <w:rFonts w:ascii="Times New Roman" w:hAnsi="Times New Roman" w:cs="Times New Roman"/>
          <w:spacing w:val="-2"/>
          <w:sz w:val="28"/>
          <w:szCs w:val="28"/>
        </w:rPr>
        <w:t>hoặc là</w:t>
      </w:r>
      <w:r w:rsidR="00E04F45" w:rsidRPr="006F54AB">
        <w:rPr>
          <w:rFonts w:ascii="Times New Roman" w:hAnsi="Times New Roman" w:cs="Times New Roman"/>
          <w:spacing w:val="-2"/>
          <w:sz w:val="28"/>
          <w:szCs w:val="28"/>
        </w:rPr>
        <w:t>m</w:t>
      </w:r>
      <w:r w:rsidR="008546F5" w:rsidRPr="006F54AB">
        <w:rPr>
          <w:rFonts w:ascii="Times New Roman" w:hAnsi="Times New Roman" w:cs="Times New Roman"/>
          <w:spacing w:val="-2"/>
          <w:sz w:val="28"/>
          <w:szCs w:val="28"/>
        </w:rPr>
        <w:t xml:space="preserve"> giám đốc quản lý, chủ trì</w:t>
      </w:r>
      <w:r w:rsidR="00FF3116" w:rsidRPr="006F54AB">
        <w:rPr>
          <w:rFonts w:ascii="Times New Roman" w:hAnsi="Times New Roman" w:cs="Times New Roman"/>
          <w:spacing w:val="-2"/>
          <w:sz w:val="28"/>
          <w:szCs w:val="28"/>
        </w:rPr>
        <w:t xml:space="preserve"> </w:t>
      </w:r>
      <w:r w:rsidR="00D71FA4" w:rsidRPr="006F54AB">
        <w:rPr>
          <w:rFonts w:ascii="Times New Roman" w:hAnsi="Times New Roman" w:cs="Times New Roman"/>
          <w:spacing w:val="-2"/>
          <w:sz w:val="28"/>
          <w:szCs w:val="28"/>
        </w:rPr>
        <w:t>dự án</w:t>
      </w:r>
      <w:r w:rsidR="00826A4C" w:rsidRPr="006F54AB">
        <w:rPr>
          <w:rFonts w:ascii="Times New Roman" w:hAnsi="Times New Roman" w:cs="Times New Roman"/>
          <w:spacing w:val="-2"/>
          <w:sz w:val="28"/>
          <w:szCs w:val="28"/>
        </w:rPr>
        <w:t xml:space="preserve">, </w:t>
      </w:r>
      <w:r w:rsidR="00FF3116" w:rsidRPr="006F54AB">
        <w:rPr>
          <w:rFonts w:ascii="Times New Roman" w:hAnsi="Times New Roman" w:cs="Times New Roman"/>
          <w:spacing w:val="-2"/>
          <w:sz w:val="28"/>
          <w:szCs w:val="28"/>
        </w:rPr>
        <w:t>công trình</w:t>
      </w:r>
      <w:r w:rsidR="00826A4C" w:rsidRPr="006F54AB">
        <w:rPr>
          <w:rFonts w:ascii="Times New Roman" w:hAnsi="Times New Roman" w:cs="Times New Roman"/>
          <w:spacing w:val="-2"/>
          <w:sz w:val="28"/>
          <w:szCs w:val="28"/>
        </w:rPr>
        <w:t xml:space="preserve">, </w:t>
      </w:r>
      <w:r w:rsidR="00D71FA4" w:rsidRPr="006F54AB">
        <w:rPr>
          <w:rFonts w:ascii="Times New Roman" w:hAnsi="Times New Roman" w:cs="Times New Roman"/>
          <w:spacing w:val="-2"/>
          <w:sz w:val="28"/>
          <w:szCs w:val="28"/>
        </w:rPr>
        <w:t>đồ án từ</w:t>
      </w:r>
      <w:r w:rsidR="00FF3116" w:rsidRPr="006F54AB">
        <w:rPr>
          <w:rFonts w:ascii="Times New Roman" w:hAnsi="Times New Roman" w:cs="Times New Roman"/>
          <w:spacing w:val="-2"/>
          <w:sz w:val="28"/>
          <w:szCs w:val="28"/>
        </w:rPr>
        <w:t xml:space="preserve"> cấp </w:t>
      </w:r>
      <w:r w:rsidR="008546F5" w:rsidRPr="006F54AB">
        <w:rPr>
          <w:rFonts w:ascii="Times New Roman" w:hAnsi="Times New Roman" w:cs="Times New Roman"/>
          <w:spacing w:val="-2"/>
          <w:sz w:val="28"/>
          <w:szCs w:val="28"/>
        </w:rPr>
        <w:t>II</w:t>
      </w:r>
      <w:r w:rsidR="00FF3116" w:rsidRPr="006F54AB">
        <w:rPr>
          <w:rFonts w:ascii="Times New Roman" w:hAnsi="Times New Roman" w:cs="Times New Roman"/>
          <w:spacing w:val="-2"/>
          <w:sz w:val="28"/>
          <w:szCs w:val="28"/>
        </w:rPr>
        <w:t xml:space="preserve"> trở lên</w:t>
      </w:r>
      <w:r w:rsidR="00116E60" w:rsidRPr="006F54AB">
        <w:rPr>
          <w:rFonts w:ascii="Times New Roman" w:hAnsi="Times New Roman" w:cs="Times New Roman"/>
          <w:spacing w:val="-2"/>
          <w:sz w:val="28"/>
          <w:szCs w:val="28"/>
        </w:rPr>
        <w:t xml:space="preserve"> </w:t>
      </w:r>
      <w:r w:rsidR="004129E5" w:rsidRPr="006F54AB">
        <w:rPr>
          <w:rFonts w:ascii="Times New Roman" w:hAnsi="Times New Roman" w:cs="Times New Roman"/>
          <w:spacing w:val="-2"/>
          <w:sz w:val="28"/>
          <w:szCs w:val="28"/>
        </w:rPr>
        <w:t xml:space="preserve">thuộc chuyên ngành kỹ thuật </w:t>
      </w:r>
      <w:r w:rsidR="00116E60" w:rsidRPr="006F54AB">
        <w:rPr>
          <w:rFonts w:ascii="Times New Roman" w:hAnsi="Times New Roman" w:cs="Times New Roman"/>
          <w:spacing w:val="-2"/>
          <w:sz w:val="28"/>
          <w:szCs w:val="28"/>
        </w:rPr>
        <w:t>hoặc</w:t>
      </w:r>
      <w:r w:rsidR="00FF3116" w:rsidRPr="006F54AB">
        <w:rPr>
          <w:rFonts w:ascii="Times New Roman" w:hAnsi="Times New Roman" w:cs="Times New Roman"/>
          <w:spacing w:val="-2"/>
          <w:sz w:val="28"/>
          <w:szCs w:val="28"/>
        </w:rPr>
        <w:t xml:space="preserve"> </w:t>
      </w:r>
      <w:r w:rsidR="00E04F45" w:rsidRPr="006F54AB">
        <w:rPr>
          <w:rFonts w:ascii="Times New Roman" w:hAnsi="Times New Roman" w:cs="Times New Roman"/>
          <w:spacing w:val="-2"/>
          <w:sz w:val="28"/>
          <w:szCs w:val="28"/>
        </w:rPr>
        <w:t xml:space="preserve">tác giả của </w:t>
      </w:r>
      <w:r w:rsidR="00FF3116" w:rsidRPr="006F54AB">
        <w:rPr>
          <w:rFonts w:ascii="Times New Roman" w:hAnsi="Times New Roman" w:cs="Times New Roman"/>
          <w:spacing w:val="-2"/>
          <w:sz w:val="28"/>
          <w:szCs w:val="28"/>
        </w:rPr>
        <w:t>bài báo khoa học, sáng chế</w:t>
      </w:r>
      <w:r w:rsidR="00826A4C" w:rsidRPr="006F54AB">
        <w:rPr>
          <w:rFonts w:ascii="Times New Roman" w:hAnsi="Times New Roman" w:cs="Times New Roman"/>
          <w:spacing w:val="-2"/>
          <w:sz w:val="28"/>
          <w:szCs w:val="28"/>
        </w:rPr>
        <w:t xml:space="preserve"> </w:t>
      </w:r>
      <w:r w:rsidR="00B879FF" w:rsidRPr="006F54AB">
        <w:rPr>
          <w:rFonts w:ascii="Times New Roman" w:hAnsi="Times New Roman" w:cs="Times New Roman"/>
          <w:spacing w:val="-2"/>
          <w:sz w:val="28"/>
          <w:szCs w:val="28"/>
        </w:rPr>
        <w:t>được cấp bằng độc quyền</w:t>
      </w:r>
      <w:r w:rsidR="00FF3116" w:rsidRPr="006F54AB">
        <w:rPr>
          <w:rFonts w:ascii="Times New Roman" w:hAnsi="Times New Roman" w:cs="Times New Roman"/>
          <w:spacing w:val="-2"/>
          <w:sz w:val="28"/>
          <w:szCs w:val="28"/>
        </w:rPr>
        <w:t xml:space="preserve">, giải pháp </w:t>
      </w:r>
      <w:r w:rsidR="00B879FF" w:rsidRPr="006F54AB">
        <w:rPr>
          <w:rFonts w:ascii="Times New Roman" w:hAnsi="Times New Roman" w:cs="Times New Roman"/>
          <w:spacing w:val="-2"/>
          <w:sz w:val="28"/>
          <w:szCs w:val="28"/>
        </w:rPr>
        <w:t>hữu ích</w:t>
      </w:r>
      <w:r w:rsidR="00FF3116" w:rsidRPr="006F54AB">
        <w:rPr>
          <w:rFonts w:ascii="Times New Roman" w:hAnsi="Times New Roman" w:cs="Times New Roman"/>
          <w:spacing w:val="-2"/>
          <w:sz w:val="28"/>
          <w:szCs w:val="28"/>
        </w:rPr>
        <w:t xml:space="preserve"> được</w:t>
      </w:r>
      <w:r w:rsidR="00B879FF" w:rsidRPr="006F54AB">
        <w:rPr>
          <w:rFonts w:ascii="Times New Roman" w:hAnsi="Times New Roman" w:cs="Times New Roman"/>
          <w:spacing w:val="-2"/>
          <w:sz w:val="28"/>
          <w:szCs w:val="28"/>
        </w:rPr>
        <w:t xml:space="preserve"> cấp bằng độc quyền</w:t>
      </w:r>
      <w:r w:rsidR="00E04F45" w:rsidRPr="006F54AB">
        <w:rPr>
          <w:rFonts w:ascii="Times New Roman" w:hAnsi="Times New Roman" w:cs="Times New Roman"/>
          <w:spacing w:val="-2"/>
          <w:sz w:val="28"/>
          <w:szCs w:val="28"/>
        </w:rPr>
        <w:t xml:space="preserve"> và</w:t>
      </w:r>
      <w:r w:rsidR="00826A4C" w:rsidRPr="006F54AB">
        <w:rPr>
          <w:rFonts w:ascii="Times New Roman" w:hAnsi="Times New Roman" w:cs="Times New Roman"/>
          <w:spacing w:val="-2"/>
          <w:sz w:val="28"/>
          <w:szCs w:val="28"/>
        </w:rPr>
        <w:t xml:space="preserve"> được ứng dụng trong thực tiễn và ít nhất</w:t>
      </w:r>
      <w:r w:rsidR="00FF3116" w:rsidRPr="006F54AB">
        <w:rPr>
          <w:rFonts w:ascii="Times New Roman" w:hAnsi="Times New Roman" w:cs="Times New Roman"/>
          <w:spacing w:val="-2"/>
          <w:sz w:val="28"/>
          <w:szCs w:val="28"/>
        </w:rPr>
        <w:t xml:space="preserve"> 0</w:t>
      </w:r>
      <w:r w:rsidR="0053489B" w:rsidRPr="006F54AB">
        <w:rPr>
          <w:rFonts w:ascii="Times New Roman" w:hAnsi="Times New Roman" w:cs="Times New Roman"/>
          <w:spacing w:val="-2"/>
          <w:sz w:val="28"/>
          <w:szCs w:val="28"/>
        </w:rPr>
        <w:t>1</w:t>
      </w:r>
      <w:r w:rsidR="00FF3116" w:rsidRPr="006F54AB">
        <w:rPr>
          <w:rFonts w:ascii="Times New Roman" w:hAnsi="Times New Roman" w:cs="Times New Roman"/>
          <w:spacing w:val="-2"/>
          <w:sz w:val="28"/>
          <w:szCs w:val="28"/>
        </w:rPr>
        <w:t xml:space="preserve"> điểm </w:t>
      </w:r>
      <w:r w:rsidR="008546F5" w:rsidRPr="006F54AB">
        <w:rPr>
          <w:rFonts w:ascii="Times New Roman" w:hAnsi="Times New Roman" w:cs="Times New Roman"/>
          <w:spacing w:val="-2"/>
          <w:sz w:val="28"/>
          <w:szCs w:val="28"/>
        </w:rPr>
        <w:t xml:space="preserve">quy đổi </w:t>
      </w:r>
      <w:r w:rsidR="002C0E4A" w:rsidRPr="006F54AB">
        <w:rPr>
          <w:rFonts w:ascii="Times New Roman" w:hAnsi="Times New Roman" w:cs="Times New Roman"/>
          <w:spacing w:val="-2"/>
          <w:sz w:val="28"/>
          <w:szCs w:val="28"/>
        </w:rPr>
        <w:t>được thực hiện</w:t>
      </w:r>
      <w:r w:rsidR="001D7FE0" w:rsidRPr="006F54AB">
        <w:rPr>
          <w:rFonts w:ascii="Times New Roman" w:hAnsi="Times New Roman" w:cs="Times New Roman"/>
          <w:spacing w:val="-2"/>
          <w:sz w:val="28"/>
          <w:szCs w:val="28"/>
        </w:rPr>
        <w:t xml:space="preserve"> trong hai</w:t>
      </w:r>
      <w:r w:rsidR="002C0E4A" w:rsidRPr="006F54AB">
        <w:rPr>
          <w:rFonts w:ascii="Times New Roman" w:hAnsi="Times New Roman" w:cs="Times New Roman"/>
          <w:spacing w:val="-2"/>
          <w:sz w:val="28"/>
          <w:szCs w:val="28"/>
        </w:rPr>
        <w:t xml:space="preserve"> năm cuối tính đến ngày hết hạn nộp hồ sơ thi thăng hạng </w:t>
      </w:r>
      <w:r w:rsidR="009D13D7" w:rsidRPr="006F54AB">
        <w:rPr>
          <w:rFonts w:ascii="Times New Roman" w:hAnsi="Times New Roman" w:cs="Times New Roman"/>
          <w:spacing w:val="-2"/>
          <w:sz w:val="28"/>
          <w:szCs w:val="28"/>
        </w:rPr>
        <w:t>kỹ sư</w:t>
      </w:r>
      <w:r w:rsidR="002C0E4A" w:rsidRPr="006F54AB">
        <w:rPr>
          <w:rFonts w:ascii="Times New Roman" w:hAnsi="Times New Roman" w:cs="Times New Roman"/>
          <w:spacing w:val="-2"/>
          <w:sz w:val="28"/>
          <w:szCs w:val="28"/>
        </w:rPr>
        <w:t xml:space="preserve"> cao cấp</w:t>
      </w:r>
      <w:r w:rsidR="00E04F45" w:rsidRPr="006F54AB">
        <w:rPr>
          <w:rFonts w:ascii="Times New Roman" w:hAnsi="Times New Roman" w:cs="Times New Roman"/>
          <w:spacing w:val="-2"/>
          <w:sz w:val="28"/>
          <w:szCs w:val="28"/>
        </w:rPr>
        <w:t xml:space="preserve"> (hạng I)</w:t>
      </w:r>
      <w:r w:rsidR="002C0E4A" w:rsidRPr="006F54AB">
        <w:rPr>
          <w:rFonts w:ascii="Times New Roman" w:hAnsi="Times New Roman" w:cs="Times New Roman"/>
          <w:spacing w:val="-2"/>
          <w:sz w:val="28"/>
          <w:szCs w:val="28"/>
        </w:rPr>
        <w:t>.</w:t>
      </w:r>
    </w:p>
    <w:p w:rsidR="002C0E4A" w:rsidRPr="006F54AB" w:rsidRDefault="00A360AC">
      <w:pPr>
        <w:tabs>
          <w:tab w:val="left" w:pos="709"/>
          <w:tab w:val="left" w:pos="851"/>
        </w:tabs>
        <w:spacing w:before="120" w:after="120" w:line="354" w:lineRule="exact"/>
        <w:ind w:firstLine="720"/>
        <w:jc w:val="both"/>
        <w:rPr>
          <w:rFonts w:ascii="Times New Roman" w:hAnsi="Times New Roman" w:cs="Times New Roman"/>
          <w:sz w:val="28"/>
          <w:szCs w:val="28"/>
        </w:rPr>
        <w:pPrChange w:id="100" w:author="Windows User" w:date="2020-02-08T17:35:00Z">
          <w:pPr>
            <w:tabs>
              <w:tab w:val="left" w:pos="709"/>
              <w:tab w:val="left" w:pos="851"/>
            </w:tabs>
            <w:spacing w:before="120" w:after="120" w:line="346" w:lineRule="exact"/>
            <w:ind w:firstLine="720"/>
            <w:jc w:val="both"/>
          </w:pPr>
        </w:pPrChange>
      </w:pPr>
      <w:r w:rsidRPr="006F54AB">
        <w:rPr>
          <w:rFonts w:ascii="Times New Roman" w:hAnsi="Times New Roman" w:cs="Times New Roman"/>
          <w:sz w:val="28"/>
          <w:szCs w:val="28"/>
        </w:rPr>
        <w:t xml:space="preserve">e) </w:t>
      </w:r>
      <w:r w:rsidR="00DC3241" w:rsidRPr="006F54AB">
        <w:rPr>
          <w:rFonts w:ascii="Times New Roman" w:hAnsi="Times New Roman" w:cs="Times New Roman"/>
          <w:sz w:val="28"/>
          <w:szCs w:val="28"/>
        </w:rPr>
        <w:t xml:space="preserve">Có kinh nghiệm nghiên cứu ứng dụng, phát triển công nghệ và tổ chức thực hiện các </w:t>
      </w:r>
      <w:del w:id="101" w:author="Windows User" w:date="2020-02-08T16:59:00Z">
        <w:r w:rsidR="00DC3241" w:rsidRPr="006F54AB" w:rsidDel="00366270">
          <w:rPr>
            <w:rFonts w:ascii="Times New Roman" w:hAnsi="Times New Roman" w:cs="Times New Roman"/>
            <w:sz w:val="28"/>
            <w:szCs w:val="28"/>
          </w:rPr>
          <w:delText>công trình</w:delText>
        </w:r>
      </w:del>
      <w:ins w:id="102" w:author="Windows User" w:date="2020-02-08T16:59:00Z">
        <w:r w:rsidR="00366270">
          <w:rPr>
            <w:rFonts w:ascii="Times New Roman" w:hAnsi="Times New Roman" w:cs="Times New Roman"/>
            <w:sz w:val="28"/>
            <w:szCs w:val="28"/>
          </w:rPr>
          <w:t>dự án</w:t>
        </w:r>
      </w:ins>
      <w:r w:rsidR="00DC3241" w:rsidRPr="006F54AB">
        <w:rPr>
          <w:rFonts w:ascii="Times New Roman" w:hAnsi="Times New Roman" w:cs="Times New Roman"/>
          <w:sz w:val="28"/>
          <w:szCs w:val="28"/>
        </w:rPr>
        <w:t xml:space="preserve">, </w:t>
      </w:r>
      <w:del w:id="103" w:author="Windows User" w:date="2020-02-08T16:59:00Z">
        <w:r w:rsidR="00DC3241" w:rsidRPr="006F54AB" w:rsidDel="00366270">
          <w:rPr>
            <w:rFonts w:ascii="Times New Roman" w:hAnsi="Times New Roman" w:cs="Times New Roman"/>
            <w:sz w:val="28"/>
            <w:szCs w:val="28"/>
          </w:rPr>
          <w:delText>dự án</w:delText>
        </w:r>
      </w:del>
      <w:ins w:id="104" w:author="Windows User" w:date="2020-02-08T16:59:00Z">
        <w:r w:rsidR="00366270">
          <w:rPr>
            <w:rFonts w:ascii="Times New Roman" w:hAnsi="Times New Roman" w:cs="Times New Roman"/>
            <w:sz w:val="28"/>
            <w:szCs w:val="28"/>
          </w:rPr>
          <w:t>công trình</w:t>
        </w:r>
      </w:ins>
      <w:r w:rsidR="00DC3241" w:rsidRPr="006F54AB">
        <w:rPr>
          <w:rFonts w:ascii="Times New Roman" w:hAnsi="Times New Roman" w:cs="Times New Roman"/>
          <w:sz w:val="28"/>
          <w:szCs w:val="28"/>
        </w:rPr>
        <w:t xml:space="preserve">, đồ án thuộc chuyên ngành kỹ thuật. </w:t>
      </w:r>
      <w:r w:rsidR="00DC3241" w:rsidRPr="006F54AB">
        <w:rPr>
          <w:rFonts w:ascii="Times New Roman" w:hAnsi="Times New Roman" w:cs="Times New Roman"/>
          <w:spacing w:val="-4"/>
          <w:sz w:val="28"/>
          <w:szCs w:val="28"/>
        </w:rPr>
        <w:t xml:space="preserve">Viên chức thăng hạng từ chức danh kỹ sư chính </w:t>
      </w:r>
      <w:r w:rsidR="00E04F45" w:rsidRPr="006F54AB">
        <w:rPr>
          <w:rFonts w:ascii="Times New Roman" w:hAnsi="Times New Roman" w:cs="Times New Roman"/>
          <w:spacing w:val="-4"/>
          <w:sz w:val="28"/>
          <w:szCs w:val="28"/>
        </w:rPr>
        <w:t xml:space="preserve">(hạng II) </w:t>
      </w:r>
      <w:r w:rsidR="00DC3241" w:rsidRPr="006F54AB">
        <w:rPr>
          <w:rFonts w:ascii="Times New Roman" w:hAnsi="Times New Roman" w:cs="Times New Roman"/>
          <w:spacing w:val="-4"/>
          <w:sz w:val="28"/>
          <w:szCs w:val="28"/>
        </w:rPr>
        <w:t>lên chức danh kỹ sư cao cấp (hạng I) phải có thời gian giữ chức danh kỹ sư chính (hạng II) hoặc tương đương tối thiểu là 06 năm, trong đó thời gian giữ chức danh kỹ sư chính (hạng II) gần nhất tối thiểu là 02 năm</w:t>
      </w:r>
      <w:r w:rsidR="002C0E4A" w:rsidRPr="006F54AB">
        <w:rPr>
          <w:rFonts w:ascii="Times New Roman" w:hAnsi="Times New Roman" w:cs="Times New Roman"/>
          <w:sz w:val="28"/>
          <w:szCs w:val="28"/>
        </w:rPr>
        <w:t>”</w:t>
      </w:r>
      <w:r w:rsidRPr="006F54AB">
        <w:rPr>
          <w:rFonts w:ascii="Times New Roman" w:hAnsi="Times New Roman" w:cs="Times New Roman"/>
          <w:sz w:val="28"/>
          <w:szCs w:val="28"/>
        </w:rPr>
        <w:t>.</w:t>
      </w:r>
    </w:p>
    <w:p w:rsidR="007B5836" w:rsidRPr="006F54AB" w:rsidRDefault="00551922">
      <w:pPr>
        <w:spacing w:before="120" w:after="120" w:line="354" w:lineRule="exact"/>
        <w:ind w:firstLine="720"/>
        <w:jc w:val="both"/>
        <w:rPr>
          <w:rFonts w:ascii="Times New Roman" w:hAnsi="Times New Roman" w:cs="Times New Roman"/>
          <w:sz w:val="28"/>
          <w:szCs w:val="28"/>
        </w:rPr>
        <w:pPrChange w:id="105"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7</w:t>
      </w:r>
      <w:r w:rsidR="007B5836" w:rsidRPr="006F54AB">
        <w:rPr>
          <w:rFonts w:ascii="Times New Roman" w:hAnsi="Times New Roman" w:cs="Times New Roman"/>
          <w:sz w:val="28"/>
          <w:szCs w:val="28"/>
        </w:rPr>
        <w:t xml:space="preserve">. </w:t>
      </w:r>
      <w:r w:rsidR="00682941" w:rsidRPr="006F54AB">
        <w:rPr>
          <w:rFonts w:ascii="Times New Roman" w:hAnsi="Times New Roman" w:cs="Times New Roman"/>
          <w:sz w:val="28"/>
          <w:szCs w:val="28"/>
        </w:rPr>
        <w:t xml:space="preserve">Sửa đổi điểm d và đ, bổ sung điểm e </w:t>
      </w:r>
      <w:r w:rsidR="007B5836" w:rsidRPr="006F54AB">
        <w:rPr>
          <w:rFonts w:ascii="Times New Roman" w:hAnsi="Times New Roman" w:cs="Times New Roman"/>
          <w:sz w:val="28"/>
          <w:szCs w:val="28"/>
        </w:rPr>
        <w:t xml:space="preserve">khoản 3 Điều 9 </w:t>
      </w:r>
      <w:del w:id="106" w:author="Windows User" w:date="2020-02-08T16:58:00Z">
        <w:r w:rsidR="00F823CC" w:rsidRPr="006F54AB" w:rsidDel="00E03BD6">
          <w:rPr>
            <w:rFonts w:ascii="Times New Roman" w:hAnsi="Times New Roman" w:cs="Times New Roman"/>
            <w:sz w:val="28"/>
            <w:szCs w:val="28"/>
          </w:rPr>
          <w:delText xml:space="preserve">về tiêu chuẩn chức danh nghề nghiệp kỹ sư chính (hạng II) </w:delText>
        </w:r>
      </w:del>
      <w:r w:rsidR="007B5836" w:rsidRPr="006F54AB">
        <w:rPr>
          <w:rFonts w:ascii="Times New Roman" w:hAnsi="Times New Roman" w:cs="Times New Roman"/>
          <w:sz w:val="28"/>
          <w:szCs w:val="28"/>
        </w:rPr>
        <w:t>như sau:</w:t>
      </w:r>
    </w:p>
    <w:p w:rsidR="001D6A27" w:rsidRPr="006F54AB" w:rsidRDefault="007B5836">
      <w:pPr>
        <w:spacing w:before="120" w:after="120" w:line="354" w:lineRule="exact"/>
        <w:ind w:firstLine="720"/>
        <w:jc w:val="both"/>
        <w:rPr>
          <w:rFonts w:ascii="Times New Roman" w:hAnsi="Times New Roman" w:cs="Times New Roman"/>
          <w:sz w:val="28"/>
          <w:szCs w:val="28"/>
        </w:rPr>
        <w:pPrChange w:id="107"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w:t>
      </w:r>
      <w:bookmarkStart w:id="108" w:name="_Hlk31721936"/>
      <w:r w:rsidRPr="006F54AB">
        <w:rPr>
          <w:rFonts w:ascii="Times New Roman" w:hAnsi="Times New Roman" w:cs="Times New Roman"/>
          <w:sz w:val="28"/>
          <w:szCs w:val="28"/>
        </w:rPr>
        <w:t>d</w:t>
      </w:r>
      <w:r w:rsidR="00A27B1D">
        <w:rPr>
          <w:rFonts w:ascii="Times New Roman" w:hAnsi="Times New Roman" w:cs="Times New Roman"/>
          <w:sz w:val="28"/>
          <w:szCs w:val="28"/>
        </w:rPr>
        <w:t>)</w:t>
      </w:r>
      <w:r w:rsidRPr="006F54AB">
        <w:rPr>
          <w:rFonts w:ascii="Times New Roman" w:hAnsi="Times New Roman" w:cs="Times New Roman"/>
          <w:sz w:val="28"/>
          <w:szCs w:val="28"/>
        </w:rPr>
        <w:t xml:space="preserve"> </w:t>
      </w:r>
      <w:r w:rsidR="001D6A27" w:rsidRPr="006F54AB">
        <w:rPr>
          <w:rFonts w:ascii="Times New Roman" w:hAnsi="Times New Roman" w:cs="Times New Roman"/>
          <w:sz w:val="28"/>
          <w:szCs w:val="28"/>
        </w:rPr>
        <w:t>Có năng lực chủ trì</w:t>
      </w:r>
      <w:r w:rsidR="00E04F45" w:rsidRPr="006F54AB">
        <w:rPr>
          <w:rFonts w:ascii="Times New Roman" w:hAnsi="Times New Roman" w:cs="Times New Roman"/>
          <w:sz w:val="28"/>
          <w:szCs w:val="28"/>
        </w:rPr>
        <w:t xml:space="preserve"> thực hiện</w:t>
      </w:r>
      <w:r w:rsidR="001D6A27" w:rsidRPr="006F54AB">
        <w:rPr>
          <w:rFonts w:ascii="Times New Roman" w:hAnsi="Times New Roman" w:cs="Times New Roman"/>
          <w:sz w:val="28"/>
          <w:szCs w:val="28"/>
        </w:rPr>
        <w:t xml:space="preserve"> nhiệm vụ khoa học và công nghệ</w:t>
      </w:r>
      <w:r w:rsidR="008546F5" w:rsidRPr="006F54AB">
        <w:rPr>
          <w:rFonts w:ascii="Times New Roman" w:hAnsi="Times New Roman" w:cs="Times New Roman"/>
          <w:sz w:val="28"/>
          <w:szCs w:val="28"/>
        </w:rPr>
        <w:t xml:space="preserve"> </w:t>
      </w:r>
      <w:r w:rsidR="006C26AC" w:rsidRPr="006F54AB">
        <w:rPr>
          <w:rFonts w:ascii="Times New Roman" w:hAnsi="Times New Roman" w:cs="Times New Roman"/>
          <w:sz w:val="28"/>
          <w:szCs w:val="28"/>
        </w:rPr>
        <w:t xml:space="preserve">cấp bộ, cấp tỉnh </w:t>
      </w:r>
      <w:r w:rsidR="008546F5" w:rsidRPr="006F54AB">
        <w:rPr>
          <w:rFonts w:ascii="Times New Roman" w:hAnsi="Times New Roman" w:cs="Times New Roman"/>
          <w:sz w:val="28"/>
          <w:szCs w:val="28"/>
        </w:rPr>
        <w:t>hoặc</w:t>
      </w:r>
      <w:r w:rsidR="001D6A27" w:rsidRPr="006F54AB">
        <w:rPr>
          <w:rFonts w:ascii="Times New Roman" w:hAnsi="Times New Roman" w:cs="Times New Roman"/>
          <w:sz w:val="28"/>
          <w:szCs w:val="28"/>
        </w:rPr>
        <w:t xml:space="preserve"> dự án, công trình, đồ án </w:t>
      </w:r>
      <w:r w:rsidR="006C26AC" w:rsidRPr="006F54AB">
        <w:rPr>
          <w:rFonts w:ascii="Times New Roman" w:hAnsi="Times New Roman" w:cs="Times New Roman"/>
          <w:sz w:val="28"/>
          <w:szCs w:val="28"/>
        </w:rPr>
        <w:t xml:space="preserve">cấp II </w:t>
      </w:r>
      <w:r w:rsidR="001D6A27" w:rsidRPr="006F54AB">
        <w:rPr>
          <w:rFonts w:ascii="Times New Roman" w:hAnsi="Times New Roman" w:cs="Times New Roman"/>
          <w:sz w:val="28"/>
          <w:szCs w:val="28"/>
        </w:rPr>
        <w:t xml:space="preserve">thuộc chuyên ngành kỹ thuật và chủ trì, </w:t>
      </w:r>
      <w:r w:rsidR="00E04F45" w:rsidRPr="006F54AB">
        <w:rPr>
          <w:rFonts w:ascii="Times New Roman" w:hAnsi="Times New Roman" w:cs="Times New Roman"/>
          <w:sz w:val="28"/>
          <w:szCs w:val="28"/>
        </w:rPr>
        <w:t>tham gia thực hiện</w:t>
      </w:r>
      <w:r w:rsidR="001D6A27" w:rsidRPr="006F54AB">
        <w:rPr>
          <w:rFonts w:ascii="Times New Roman" w:hAnsi="Times New Roman" w:cs="Times New Roman"/>
          <w:sz w:val="28"/>
          <w:szCs w:val="28"/>
        </w:rPr>
        <w:t xml:space="preserve"> nhiệm vụ khoa học và công nghệ</w:t>
      </w:r>
      <w:r w:rsidR="006C26AC" w:rsidRPr="006F54AB">
        <w:rPr>
          <w:rFonts w:ascii="Times New Roman" w:hAnsi="Times New Roman" w:cs="Times New Roman"/>
          <w:sz w:val="28"/>
          <w:szCs w:val="28"/>
        </w:rPr>
        <w:t xml:space="preserve"> </w:t>
      </w:r>
      <w:r w:rsidR="008546F5" w:rsidRPr="006F54AB">
        <w:rPr>
          <w:rFonts w:ascii="Times New Roman" w:hAnsi="Times New Roman" w:cs="Times New Roman"/>
          <w:sz w:val="28"/>
          <w:szCs w:val="28"/>
        </w:rPr>
        <w:t>hoặc</w:t>
      </w:r>
      <w:r w:rsidR="001D6A27" w:rsidRPr="006F54AB">
        <w:rPr>
          <w:rFonts w:ascii="Times New Roman" w:hAnsi="Times New Roman" w:cs="Times New Roman"/>
          <w:sz w:val="28"/>
          <w:szCs w:val="28"/>
        </w:rPr>
        <w:t xml:space="preserve"> dự án, công trình, đồ án</w:t>
      </w:r>
      <w:r w:rsidR="006C26AC" w:rsidRPr="006F54AB">
        <w:rPr>
          <w:rFonts w:ascii="Times New Roman" w:hAnsi="Times New Roman" w:cs="Times New Roman"/>
          <w:sz w:val="28"/>
          <w:szCs w:val="28"/>
        </w:rPr>
        <w:t xml:space="preserve"> </w:t>
      </w:r>
      <w:r w:rsidR="001D6A27" w:rsidRPr="006F54AB">
        <w:rPr>
          <w:rFonts w:ascii="Times New Roman" w:hAnsi="Times New Roman" w:cs="Times New Roman"/>
          <w:sz w:val="28"/>
          <w:szCs w:val="28"/>
        </w:rPr>
        <w:t>thuộc chuyên ngành kỹ thuật</w:t>
      </w:r>
      <w:r w:rsidR="00E04F45" w:rsidRPr="006F54AB">
        <w:rPr>
          <w:rFonts w:ascii="Times New Roman" w:hAnsi="Times New Roman" w:cs="Times New Roman"/>
          <w:sz w:val="28"/>
          <w:szCs w:val="28"/>
        </w:rPr>
        <w:t xml:space="preserve"> các cấp</w:t>
      </w:r>
      <w:r w:rsidR="001D6A27" w:rsidRPr="006F54AB">
        <w:rPr>
          <w:rFonts w:ascii="Times New Roman" w:hAnsi="Times New Roman" w:cs="Times New Roman"/>
          <w:sz w:val="28"/>
          <w:szCs w:val="28"/>
        </w:rPr>
        <w:t xml:space="preserve">. </w:t>
      </w:r>
    </w:p>
    <w:p w:rsidR="007D19A7" w:rsidRPr="00655EBE" w:rsidRDefault="00F30DC9">
      <w:pPr>
        <w:spacing w:before="120" w:after="120" w:line="354" w:lineRule="exact"/>
        <w:ind w:firstLine="720"/>
        <w:jc w:val="both"/>
        <w:rPr>
          <w:rFonts w:ascii="Times New Roman" w:hAnsi="Times New Roman" w:cs="Times New Roman"/>
          <w:spacing w:val="1"/>
          <w:sz w:val="28"/>
          <w:szCs w:val="28"/>
          <w:rPrChange w:id="109" w:author="Windows User" w:date="2020-02-09T12:32:00Z">
            <w:rPr>
              <w:rFonts w:ascii="Times New Roman" w:hAnsi="Times New Roman" w:cs="Times New Roman"/>
              <w:sz w:val="28"/>
              <w:szCs w:val="28"/>
            </w:rPr>
          </w:rPrChange>
        </w:rPr>
        <w:pPrChange w:id="110" w:author="Windows User" w:date="2020-02-08T17:35:00Z">
          <w:pPr>
            <w:spacing w:before="120" w:after="120" w:line="346" w:lineRule="exact"/>
            <w:ind w:firstLine="720"/>
            <w:jc w:val="both"/>
          </w:pPr>
        </w:pPrChange>
      </w:pPr>
      <w:r w:rsidRPr="00655EBE">
        <w:rPr>
          <w:rFonts w:ascii="Times New Roman" w:hAnsi="Times New Roman" w:cs="Times New Roman"/>
          <w:spacing w:val="1"/>
          <w:sz w:val="28"/>
          <w:szCs w:val="28"/>
          <w:rPrChange w:id="111" w:author="Windows User" w:date="2020-02-09T12:32:00Z">
            <w:rPr>
              <w:rFonts w:ascii="Times New Roman" w:hAnsi="Times New Roman" w:cs="Times New Roman"/>
              <w:sz w:val="28"/>
              <w:szCs w:val="28"/>
            </w:rPr>
          </w:rPrChange>
        </w:rPr>
        <w:t>Đã</w:t>
      </w:r>
      <w:r w:rsidR="00FF3116" w:rsidRPr="00655EBE">
        <w:rPr>
          <w:rFonts w:ascii="Times New Roman" w:hAnsi="Times New Roman" w:cs="Times New Roman"/>
          <w:spacing w:val="1"/>
          <w:sz w:val="28"/>
          <w:szCs w:val="28"/>
          <w:rPrChange w:id="112" w:author="Windows User" w:date="2020-02-09T12:32:00Z">
            <w:rPr>
              <w:rFonts w:ascii="Times New Roman" w:hAnsi="Times New Roman" w:cs="Times New Roman"/>
              <w:sz w:val="28"/>
              <w:szCs w:val="28"/>
            </w:rPr>
          </w:rPrChange>
        </w:rPr>
        <w:t xml:space="preserve"> </w:t>
      </w:r>
      <w:r w:rsidR="00A97B47" w:rsidRPr="00655EBE">
        <w:rPr>
          <w:rFonts w:ascii="Times New Roman" w:hAnsi="Times New Roman" w:cs="Times New Roman"/>
          <w:spacing w:val="1"/>
          <w:sz w:val="28"/>
          <w:szCs w:val="28"/>
          <w:rPrChange w:id="113" w:author="Windows User" w:date="2020-02-09T12:32:00Z">
            <w:rPr>
              <w:rFonts w:ascii="Times New Roman" w:hAnsi="Times New Roman" w:cs="Times New Roman"/>
              <w:sz w:val="28"/>
              <w:szCs w:val="28"/>
            </w:rPr>
          </w:rPrChange>
        </w:rPr>
        <w:t>chủ</w:t>
      </w:r>
      <w:r w:rsidRPr="00655EBE">
        <w:rPr>
          <w:rFonts w:ascii="Times New Roman" w:hAnsi="Times New Roman" w:cs="Times New Roman"/>
          <w:spacing w:val="1"/>
          <w:sz w:val="28"/>
          <w:szCs w:val="28"/>
          <w:rPrChange w:id="114" w:author="Windows User" w:date="2020-02-09T12:32:00Z">
            <w:rPr>
              <w:rFonts w:ascii="Times New Roman" w:hAnsi="Times New Roman" w:cs="Times New Roman"/>
              <w:sz w:val="28"/>
              <w:szCs w:val="28"/>
            </w:rPr>
          </w:rPrChange>
        </w:rPr>
        <w:t xml:space="preserve"> nhiệm</w:t>
      </w:r>
      <w:r w:rsidR="007B5836" w:rsidRPr="00655EBE">
        <w:rPr>
          <w:rFonts w:ascii="Times New Roman" w:hAnsi="Times New Roman" w:cs="Times New Roman"/>
          <w:spacing w:val="1"/>
          <w:sz w:val="28"/>
          <w:szCs w:val="28"/>
          <w:rPrChange w:id="115" w:author="Windows User" w:date="2020-02-09T12:32:00Z">
            <w:rPr>
              <w:rFonts w:ascii="Times New Roman" w:hAnsi="Times New Roman" w:cs="Times New Roman"/>
              <w:sz w:val="28"/>
              <w:szCs w:val="28"/>
            </w:rPr>
          </w:rPrChange>
        </w:rPr>
        <w:t xml:space="preserve"> ít nhất 01 nhiệm vụ khoa học và công nghệ cấp </w:t>
      </w:r>
      <w:r w:rsidR="00A97B47" w:rsidRPr="00655EBE">
        <w:rPr>
          <w:rFonts w:ascii="Times New Roman" w:hAnsi="Times New Roman" w:cs="Times New Roman"/>
          <w:spacing w:val="1"/>
          <w:sz w:val="28"/>
          <w:szCs w:val="28"/>
          <w:rPrChange w:id="116" w:author="Windows User" w:date="2020-02-09T12:32:00Z">
            <w:rPr>
              <w:rFonts w:ascii="Times New Roman" w:hAnsi="Times New Roman" w:cs="Times New Roman"/>
              <w:sz w:val="28"/>
              <w:szCs w:val="28"/>
            </w:rPr>
          </w:rPrChange>
        </w:rPr>
        <w:t xml:space="preserve">bộ, cấp tỉnh </w:t>
      </w:r>
      <w:r w:rsidR="007B5836" w:rsidRPr="00655EBE">
        <w:rPr>
          <w:rFonts w:ascii="Times New Roman" w:hAnsi="Times New Roman" w:cs="Times New Roman"/>
          <w:spacing w:val="1"/>
          <w:sz w:val="28"/>
          <w:szCs w:val="28"/>
          <w:rPrChange w:id="117" w:author="Windows User" w:date="2020-02-09T12:32:00Z">
            <w:rPr>
              <w:rFonts w:ascii="Times New Roman" w:hAnsi="Times New Roman" w:cs="Times New Roman"/>
              <w:sz w:val="28"/>
              <w:szCs w:val="28"/>
            </w:rPr>
          </w:rPrChange>
        </w:rPr>
        <w:t>được nghiệm thu ở mức đạt trở lên</w:t>
      </w:r>
      <w:r w:rsidR="00E20CFE" w:rsidRPr="00655EBE">
        <w:rPr>
          <w:rFonts w:ascii="Times New Roman" w:hAnsi="Times New Roman" w:cs="Times New Roman"/>
          <w:spacing w:val="1"/>
          <w:sz w:val="28"/>
          <w:szCs w:val="28"/>
          <w:rPrChange w:id="118" w:author="Windows User" w:date="2020-02-09T12:32:00Z">
            <w:rPr>
              <w:rFonts w:ascii="Times New Roman" w:hAnsi="Times New Roman" w:cs="Times New Roman"/>
              <w:sz w:val="28"/>
              <w:szCs w:val="28"/>
            </w:rPr>
          </w:rPrChange>
        </w:rPr>
        <w:t xml:space="preserve">; hoặc </w:t>
      </w:r>
      <w:r w:rsidR="001D6A27" w:rsidRPr="00655EBE">
        <w:rPr>
          <w:rFonts w:ascii="Times New Roman" w:hAnsi="Times New Roman" w:cs="Times New Roman"/>
          <w:spacing w:val="1"/>
          <w:sz w:val="28"/>
          <w:szCs w:val="28"/>
          <w:rPrChange w:id="119" w:author="Windows User" w:date="2020-02-09T12:32:00Z">
            <w:rPr>
              <w:rFonts w:ascii="Times New Roman" w:hAnsi="Times New Roman" w:cs="Times New Roman"/>
              <w:sz w:val="28"/>
              <w:szCs w:val="28"/>
            </w:rPr>
          </w:rPrChange>
        </w:rPr>
        <w:t>tham gia ít nhất 0</w:t>
      </w:r>
      <w:r w:rsidR="00E20CFE" w:rsidRPr="00655EBE">
        <w:rPr>
          <w:rFonts w:ascii="Times New Roman" w:hAnsi="Times New Roman" w:cs="Times New Roman"/>
          <w:spacing w:val="1"/>
          <w:sz w:val="28"/>
          <w:szCs w:val="28"/>
          <w:rPrChange w:id="120" w:author="Windows User" w:date="2020-02-09T12:32:00Z">
            <w:rPr>
              <w:rFonts w:ascii="Times New Roman" w:hAnsi="Times New Roman" w:cs="Times New Roman"/>
              <w:sz w:val="28"/>
              <w:szCs w:val="28"/>
            </w:rPr>
          </w:rPrChange>
        </w:rPr>
        <w:t>2</w:t>
      </w:r>
      <w:r w:rsidR="001D6A27" w:rsidRPr="00655EBE">
        <w:rPr>
          <w:rFonts w:ascii="Times New Roman" w:hAnsi="Times New Roman" w:cs="Times New Roman"/>
          <w:spacing w:val="1"/>
          <w:sz w:val="28"/>
          <w:szCs w:val="28"/>
          <w:rPrChange w:id="121" w:author="Windows User" w:date="2020-02-09T12:32:00Z">
            <w:rPr>
              <w:rFonts w:ascii="Times New Roman" w:hAnsi="Times New Roman" w:cs="Times New Roman"/>
              <w:sz w:val="28"/>
              <w:szCs w:val="28"/>
            </w:rPr>
          </w:rPrChange>
        </w:rPr>
        <w:t xml:space="preserve"> nhiệm vụ</w:t>
      </w:r>
      <w:r w:rsidR="006C26AC" w:rsidRPr="00655EBE">
        <w:rPr>
          <w:rFonts w:ascii="Times New Roman" w:hAnsi="Times New Roman" w:cs="Times New Roman"/>
          <w:spacing w:val="1"/>
          <w:sz w:val="28"/>
          <w:szCs w:val="28"/>
          <w:rPrChange w:id="122" w:author="Windows User" w:date="2020-02-09T12:32:00Z">
            <w:rPr>
              <w:rFonts w:ascii="Times New Roman" w:hAnsi="Times New Roman" w:cs="Times New Roman"/>
              <w:sz w:val="28"/>
              <w:szCs w:val="28"/>
            </w:rPr>
          </w:rPrChange>
        </w:rPr>
        <w:t xml:space="preserve"> khoa học và công nghệ</w:t>
      </w:r>
      <w:r w:rsidR="001D6A27" w:rsidRPr="00655EBE">
        <w:rPr>
          <w:rFonts w:ascii="Times New Roman" w:hAnsi="Times New Roman" w:cs="Times New Roman"/>
          <w:spacing w:val="1"/>
          <w:sz w:val="28"/>
          <w:szCs w:val="28"/>
          <w:rPrChange w:id="123" w:author="Windows User" w:date="2020-02-09T12:32:00Z">
            <w:rPr>
              <w:rFonts w:ascii="Times New Roman" w:hAnsi="Times New Roman" w:cs="Times New Roman"/>
              <w:sz w:val="28"/>
              <w:szCs w:val="28"/>
            </w:rPr>
          </w:rPrChange>
        </w:rPr>
        <w:t xml:space="preserve"> c</w:t>
      </w:r>
      <w:r w:rsidR="006C26AC" w:rsidRPr="00655EBE">
        <w:rPr>
          <w:rFonts w:ascii="Times New Roman" w:hAnsi="Times New Roman" w:cs="Times New Roman"/>
          <w:spacing w:val="1"/>
          <w:sz w:val="28"/>
          <w:szCs w:val="28"/>
          <w:rPrChange w:id="124" w:author="Windows User" w:date="2020-02-09T12:32:00Z">
            <w:rPr>
              <w:rFonts w:ascii="Times New Roman" w:hAnsi="Times New Roman" w:cs="Times New Roman"/>
              <w:sz w:val="28"/>
              <w:szCs w:val="28"/>
            </w:rPr>
          </w:rPrChange>
        </w:rPr>
        <w:t>ấ</w:t>
      </w:r>
      <w:r w:rsidR="001D6A27" w:rsidRPr="00655EBE">
        <w:rPr>
          <w:rFonts w:ascii="Times New Roman" w:hAnsi="Times New Roman" w:cs="Times New Roman"/>
          <w:spacing w:val="1"/>
          <w:sz w:val="28"/>
          <w:szCs w:val="28"/>
          <w:rPrChange w:id="125" w:author="Windows User" w:date="2020-02-09T12:32:00Z">
            <w:rPr>
              <w:rFonts w:ascii="Times New Roman" w:hAnsi="Times New Roman" w:cs="Times New Roman"/>
              <w:sz w:val="28"/>
              <w:szCs w:val="28"/>
            </w:rPr>
          </w:rPrChange>
        </w:rPr>
        <w:t>p bộ,</w:t>
      </w:r>
      <w:ins w:id="126" w:author="Windows User" w:date="2020-02-08T17:00:00Z">
        <w:r w:rsidR="00366270" w:rsidRPr="00655EBE">
          <w:rPr>
            <w:rFonts w:ascii="Times New Roman" w:hAnsi="Times New Roman" w:cs="Times New Roman"/>
            <w:spacing w:val="1"/>
            <w:sz w:val="28"/>
            <w:szCs w:val="28"/>
            <w:rPrChange w:id="127" w:author="Windows User" w:date="2020-02-09T12:32:00Z">
              <w:rPr>
                <w:rFonts w:ascii="Times New Roman" w:hAnsi="Times New Roman" w:cs="Times New Roman"/>
                <w:sz w:val="28"/>
                <w:szCs w:val="28"/>
              </w:rPr>
            </w:rPrChange>
          </w:rPr>
          <w:t xml:space="preserve"> cấp</w:t>
        </w:r>
      </w:ins>
      <w:r w:rsidR="001D6A27" w:rsidRPr="00655EBE">
        <w:rPr>
          <w:rFonts w:ascii="Times New Roman" w:hAnsi="Times New Roman" w:cs="Times New Roman"/>
          <w:spacing w:val="1"/>
          <w:sz w:val="28"/>
          <w:szCs w:val="28"/>
          <w:rPrChange w:id="128" w:author="Windows User" w:date="2020-02-09T12:32:00Z">
            <w:rPr>
              <w:rFonts w:ascii="Times New Roman" w:hAnsi="Times New Roman" w:cs="Times New Roman"/>
              <w:sz w:val="28"/>
              <w:szCs w:val="28"/>
            </w:rPr>
          </w:rPrChange>
        </w:rPr>
        <w:t xml:space="preserve"> tỉnh được nghiệm thu ở mức đạt trở lên;</w:t>
      </w:r>
      <w:r w:rsidR="00BC2276" w:rsidRPr="00655EBE">
        <w:rPr>
          <w:rFonts w:ascii="Times New Roman" w:hAnsi="Times New Roman" w:cs="Times New Roman"/>
          <w:spacing w:val="1"/>
          <w:sz w:val="28"/>
          <w:szCs w:val="28"/>
          <w:rPrChange w:id="129" w:author="Windows User" w:date="2020-02-09T12:32:00Z">
            <w:rPr>
              <w:rFonts w:ascii="Times New Roman" w:hAnsi="Times New Roman" w:cs="Times New Roman"/>
              <w:sz w:val="28"/>
              <w:szCs w:val="28"/>
            </w:rPr>
          </w:rPrChange>
        </w:rPr>
        <w:t xml:space="preserve"> </w:t>
      </w:r>
      <w:r w:rsidR="007B5836" w:rsidRPr="00655EBE">
        <w:rPr>
          <w:rFonts w:ascii="Times New Roman" w:hAnsi="Times New Roman" w:cs="Times New Roman"/>
          <w:spacing w:val="1"/>
          <w:sz w:val="28"/>
          <w:szCs w:val="28"/>
          <w:rPrChange w:id="130" w:author="Windows User" w:date="2020-02-09T12:32:00Z">
            <w:rPr>
              <w:rFonts w:ascii="Times New Roman" w:hAnsi="Times New Roman" w:cs="Times New Roman"/>
              <w:sz w:val="28"/>
              <w:szCs w:val="28"/>
            </w:rPr>
          </w:rPrChange>
        </w:rPr>
        <w:t xml:space="preserve">hoặc </w:t>
      </w:r>
      <w:r w:rsidR="00E04F45" w:rsidRPr="00655EBE">
        <w:rPr>
          <w:rFonts w:ascii="Times New Roman" w:hAnsi="Times New Roman" w:cs="Times New Roman"/>
          <w:spacing w:val="1"/>
          <w:sz w:val="28"/>
          <w:szCs w:val="28"/>
          <w:rPrChange w:id="131" w:author="Windows User" w:date="2020-02-09T12:32:00Z">
            <w:rPr>
              <w:rFonts w:ascii="Times New Roman" w:hAnsi="Times New Roman" w:cs="Times New Roman"/>
              <w:sz w:val="28"/>
              <w:szCs w:val="28"/>
            </w:rPr>
          </w:rPrChange>
        </w:rPr>
        <w:t>là tác giả của</w:t>
      </w:r>
      <w:r w:rsidR="007B5836" w:rsidRPr="00655EBE">
        <w:rPr>
          <w:rFonts w:ascii="Times New Roman" w:hAnsi="Times New Roman" w:cs="Times New Roman"/>
          <w:spacing w:val="1"/>
          <w:sz w:val="28"/>
          <w:szCs w:val="28"/>
          <w:rPrChange w:id="132" w:author="Windows User" w:date="2020-02-09T12:32:00Z">
            <w:rPr>
              <w:rFonts w:ascii="Times New Roman" w:hAnsi="Times New Roman" w:cs="Times New Roman"/>
              <w:sz w:val="28"/>
              <w:szCs w:val="28"/>
            </w:rPr>
          </w:rPrChange>
        </w:rPr>
        <w:t xml:space="preserve"> ít nhất </w:t>
      </w:r>
      <w:r w:rsidR="00AE2D67" w:rsidRPr="00655EBE">
        <w:rPr>
          <w:rFonts w:ascii="Times New Roman" w:hAnsi="Times New Roman" w:cs="Times New Roman"/>
          <w:spacing w:val="1"/>
          <w:sz w:val="28"/>
          <w:szCs w:val="28"/>
          <w:rPrChange w:id="133" w:author="Windows User" w:date="2020-02-09T12:32:00Z">
            <w:rPr>
              <w:rFonts w:ascii="Times New Roman" w:hAnsi="Times New Roman" w:cs="Times New Roman"/>
              <w:sz w:val="28"/>
              <w:szCs w:val="28"/>
            </w:rPr>
          </w:rPrChange>
        </w:rPr>
        <w:t>0</w:t>
      </w:r>
      <w:r w:rsidR="000A6878" w:rsidRPr="00655EBE">
        <w:rPr>
          <w:rFonts w:ascii="Times New Roman" w:hAnsi="Times New Roman" w:cs="Times New Roman"/>
          <w:spacing w:val="1"/>
          <w:sz w:val="28"/>
          <w:szCs w:val="28"/>
          <w:rPrChange w:id="134" w:author="Windows User" w:date="2020-02-09T12:32:00Z">
            <w:rPr>
              <w:rFonts w:ascii="Times New Roman" w:hAnsi="Times New Roman" w:cs="Times New Roman"/>
              <w:sz w:val="28"/>
              <w:szCs w:val="28"/>
            </w:rPr>
          </w:rPrChange>
        </w:rPr>
        <w:t>1</w:t>
      </w:r>
      <w:r w:rsidR="007D19A7" w:rsidRPr="00655EBE">
        <w:rPr>
          <w:rFonts w:ascii="Times New Roman" w:hAnsi="Times New Roman" w:cs="Times New Roman"/>
          <w:spacing w:val="1"/>
          <w:sz w:val="28"/>
          <w:szCs w:val="28"/>
          <w:rPrChange w:id="135" w:author="Windows User" w:date="2020-02-09T12:32:00Z">
            <w:rPr>
              <w:rFonts w:ascii="Times New Roman" w:hAnsi="Times New Roman" w:cs="Times New Roman"/>
              <w:sz w:val="28"/>
              <w:szCs w:val="28"/>
            </w:rPr>
          </w:rPrChange>
        </w:rPr>
        <w:t xml:space="preserve"> giải pháp hữu ích</w:t>
      </w:r>
      <w:r w:rsidR="00B879FF" w:rsidRPr="00655EBE">
        <w:rPr>
          <w:rFonts w:ascii="Times New Roman" w:hAnsi="Times New Roman" w:cs="Times New Roman"/>
          <w:spacing w:val="1"/>
          <w:sz w:val="28"/>
          <w:szCs w:val="28"/>
          <w:rPrChange w:id="136" w:author="Windows User" w:date="2020-02-09T12:32:00Z">
            <w:rPr>
              <w:rFonts w:ascii="Times New Roman" w:hAnsi="Times New Roman" w:cs="Times New Roman"/>
              <w:sz w:val="28"/>
              <w:szCs w:val="28"/>
            </w:rPr>
          </w:rPrChange>
        </w:rPr>
        <w:t xml:space="preserve"> được cấp bằng độc quyền và được ứng dụng trong thực tiễn</w:t>
      </w:r>
      <w:r w:rsidR="007D19A7" w:rsidRPr="00655EBE">
        <w:rPr>
          <w:rFonts w:ascii="Times New Roman" w:hAnsi="Times New Roman" w:cs="Times New Roman"/>
          <w:spacing w:val="1"/>
          <w:sz w:val="28"/>
          <w:szCs w:val="28"/>
          <w:rPrChange w:id="137" w:author="Windows User" w:date="2020-02-09T12:32:00Z">
            <w:rPr>
              <w:rFonts w:ascii="Times New Roman" w:hAnsi="Times New Roman" w:cs="Times New Roman"/>
              <w:sz w:val="28"/>
              <w:szCs w:val="28"/>
            </w:rPr>
          </w:rPrChange>
        </w:rPr>
        <w:t>;</w:t>
      </w:r>
      <w:r w:rsidR="00BC2276" w:rsidRPr="00655EBE">
        <w:rPr>
          <w:rFonts w:ascii="Times New Roman" w:hAnsi="Times New Roman" w:cs="Times New Roman"/>
          <w:spacing w:val="1"/>
          <w:sz w:val="28"/>
          <w:szCs w:val="28"/>
          <w:rPrChange w:id="138" w:author="Windows User" w:date="2020-02-09T12:32:00Z">
            <w:rPr>
              <w:rFonts w:ascii="Times New Roman" w:hAnsi="Times New Roman" w:cs="Times New Roman"/>
              <w:sz w:val="28"/>
              <w:szCs w:val="28"/>
            </w:rPr>
          </w:rPrChange>
        </w:rPr>
        <w:t xml:space="preserve"> </w:t>
      </w:r>
      <w:r w:rsidR="007D19A7" w:rsidRPr="00655EBE">
        <w:rPr>
          <w:rFonts w:ascii="Times New Roman" w:hAnsi="Times New Roman" w:cs="Times New Roman"/>
          <w:spacing w:val="1"/>
          <w:sz w:val="28"/>
          <w:szCs w:val="28"/>
          <w:rPrChange w:id="139" w:author="Windows User" w:date="2020-02-09T12:32:00Z">
            <w:rPr>
              <w:rFonts w:ascii="Times New Roman" w:hAnsi="Times New Roman" w:cs="Times New Roman"/>
              <w:sz w:val="28"/>
              <w:szCs w:val="28"/>
            </w:rPr>
          </w:rPrChange>
        </w:rPr>
        <w:t>hoặc làm giám đốc quản lý, chủ trì</w:t>
      </w:r>
      <w:r w:rsidR="00B879FF" w:rsidRPr="00655EBE">
        <w:rPr>
          <w:rFonts w:ascii="Times New Roman" w:hAnsi="Times New Roman" w:cs="Times New Roman"/>
          <w:spacing w:val="1"/>
          <w:sz w:val="28"/>
          <w:szCs w:val="28"/>
          <w:rPrChange w:id="140" w:author="Windows User" w:date="2020-02-09T12:32:00Z">
            <w:rPr>
              <w:rFonts w:ascii="Times New Roman" w:hAnsi="Times New Roman" w:cs="Times New Roman"/>
              <w:sz w:val="28"/>
              <w:szCs w:val="28"/>
            </w:rPr>
          </w:rPrChange>
        </w:rPr>
        <w:t>, chủ nhiệm</w:t>
      </w:r>
      <w:r w:rsidR="007D19A7" w:rsidRPr="00655EBE">
        <w:rPr>
          <w:rFonts w:ascii="Times New Roman" w:hAnsi="Times New Roman" w:cs="Times New Roman"/>
          <w:spacing w:val="1"/>
          <w:sz w:val="28"/>
          <w:szCs w:val="28"/>
          <w:rPrChange w:id="141" w:author="Windows User" w:date="2020-02-09T12:32:00Z">
            <w:rPr>
              <w:rFonts w:ascii="Times New Roman" w:hAnsi="Times New Roman" w:cs="Times New Roman"/>
              <w:sz w:val="28"/>
              <w:szCs w:val="28"/>
            </w:rPr>
          </w:rPrChange>
        </w:rPr>
        <w:t xml:space="preserve"> ít nhất 01 dự án</w:t>
      </w:r>
      <w:r w:rsidR="00B879FF" w:rsidRPr="00655EBE">
        <w:rPr>
          <w:rFonts w:ascii="Times New Roman" w:hAnsi="Times New Roman" w:cs="Times New Roman"/>
          <w:spacing w:val="1"/>
          <w:sz w:val="28"/>
          <w:szCs w:val="28"/>
          <w:rPrChange w:id="142" w:author="Windows User" w:date="2020-02-09T12:32:00Z">
            <w:rPr>
              <w:rFonts w:ascii="Times New Roman" w:hAnsi="Times New Roman" w:cs="Times New Roman"/>
              <w:sz w:val="28"/>
              <w:szCs w:val="28"/>
            </w:rPr>
          </w:rPrChange>
        </w:rPr>
        <w:t xml:space="preserve">, </w:t>
      </w:r>
      <w:r w:rsidR="007D19A7" w:rsidRPr="00655EBE">
        <w:rPr>
          <w:rFonts w:ascii="Times New Roman" w:hAnsi="Times New Roman" w:cs="Times New Roman"/>
          <w:spacing w:val="1"/>
          <w:sz w:val="28"/>
          <w:szCs w:val="28"/>
          <w:rPrChange w:id="143" w:author="Windows User" w:date="2020-02-09T12:32:00Z">
            <w:rPr>
              <w:rFonts w:ascii="Times New Roman" w:hAnsi="Times New Roman" w:cs="Times New Roman"/>
              <w:sz w:val="28"/>
              <w:szCs w:val="28"/>
            </w:rPr>
          </w:rPrChange>
        </w:rPr>
        <w:t>công trình</w:t>
      </w:r>
      <w:r w:rsidR="00B879FF" w:rsidRPr="00655EBE">
        <w:rPr>
          <w:rFonts w:ascii="Times New Roman" w:hAnsi="Times New Roman" w:cs="Times New Roman"/>
          <w:spacing w:val="1"/>
          <w:sz w:val="28"/>
          <w:szCs w:val="28"/>
          <w:rPrChange w:id="144" w:author="Windows User" w:date="2020-02-09T12:32:00Z">
            <w:rPr>
              <w:rFonts w:ascii="Times New Roman" w:hAnsi="Times New Roman" w:cs="Times New Roman"/>
              <w:sz w:val="28"/>
              <w:szCs w:val="28"/>
            </w:rPr>
          </w:rPrChange>
        </w:rPr>
        <w:t xml:space="preserve">, </w:t>
      </w:r>
      <w:r w:rsidR="007D19A7" w:rsidRPr="00655EBE">
        <w:rPr>
          <w:rFonts w:ascii="Times New Roman" w:hAnsi="Times New Roman" w:cs="Times New Roman"/>
          <w:spacing w:val="1"/>
          <w:sz w:val="28"/>
          <w:szCs w:val="28"/>
          <w:rPrChange w:id="145" w:author="Windows User" w:date="2020-02-09T12:32:00Z">
            <w:rPr>
              <w:rFonts w:ascii="Times New Roman" w:hAnsi="Times New Roman" w:cs="Times New Roman"/>
              <w:sz w:val="28"/>
              <w:szCs w:val="28"/>
            </w:rPr>
          </w:rPrChange>
        </w:rPr>
        <w:t>đồ án</w:t>
      </w:r>
      <w:r w:rsidR="00E20CFE" w:rsidRPr="00655EBE">
        <w:rPr>
          <w:rFonts w:ascii="Times New Roman" w:hAnsi="Times New Roman" w:cs="Times New Roman"/>
          <w:spacing w:val="1"/>
          <w:sz w:val="28"/>
          <w:szCs w:val="28"/>
          <w:rPrChange w:id="146" w:author="Windows User" w:date="2020-02-09T12:32:00Z">
            <w:rPr>
              <w:rFonts w:ascii="Times New Roman" w:hAnsi="Times New Roman" w:cs="Times New Roman"/>
              <w:sz w:val="28"/>
              <w:szCs w:val="28"/>
            </w:rPr>
          </w:rPrChange>
        </w:rPr>
        <w:t xml:space="preserve"> </w:t>
      </w:r>
      <w:r w:rsidR="00AE51FF" w:rsidRPr="00655EBE">
        <w:rPr>
          <w:rFonts w:ascii="Times New Roman" w:hAnsi="Times New Roman" w:cs="Times New Roman"/>
          <w:spacing w:val="1"/>
          <w:sz w:val="28"/>
          <w:szCs w:val="28"/>
          <w:rPrChange w:id="147" w:author="Windows User" w:date="2020-02-09T12:32:00Z">
            <w:rPr>
              <w:rFonts w:ascii="Times New Roman" w:hAnsi="Times New Roman" w:cs="Times New Roman"/>
              <w:sz w:val="28"/>
              <w:szCs w:val="28"/>
            </w:rPr>
          </w:rPrChange>
        </w:rPr>
        <w:t xml:space="preserve">cấp </w:t>
      </w:r>
      <w:r w:rsidR="008546F5" w:rsidRPr="00655EBE">
        <w:rPr>
          <w:rFonts w:ascii="Times New Roman" w:hAnsi="Times New Roman" w:cs="Times New Roman"/>
          <w:spacing w:val="1"/>
          <w:sz w:val="28"/>
          <w:szCs w:val="28"/>
          <w:rPrChange w:id="148" w:author="Windows User" w:date="2020-02-09T12:32:00Z">
            <w:rPr>
              <w:rFonts w:ascii="Times New Roman" w:hAnsi="Times New Roman" w:cs="Times New Roman"/>
              <w:sz w:val="28"/>
              <w:szCs w:val="28"/>
            </w:rPr>
          </w:rPrChange>
        </w:rPr>
        <w:t>II</w:t>
      </w:r>
      <w:r w:rsidR="00551922" w:rsidRPr="00655EBE">
        <w:rPr>
          <w:rFonts w:ascii="Times New Roman" w:hAnsi="Times New Roman" w:cs="Times New Roman"/>
          <w:spacing w:val="1"/>
          <w:sz w:val="28"/>
          <w:szCs w:val="28"/>
          <w:rPrChange w:id="149" w:author="Windows User" w:date="2020-02-09T12:32:00Z">
            <w:rPr>
              <w:rFonts w:ascii="Times New Roman" w:hAnsi="Times New Roman" w:cs="Times New Roman"/>
              <w:sz w:val="28"/>
              <w:szCs w:val="28"/>
            </w:rPr>
          </w:rPrChange>
        </w:rPr>
        <w:t xml:space="preserve"> thuộc chuyên ngành kỹ thuật</w:t>
      </w:r>
      <w:r w:rsidR="00AE51FF" w:rsidRPr="00655EBE">
        <w:rPr>
          <w:rFonts w:ascii="Times New Roman" w:hAnsi="Times New Roman" w:cs="Times New Roman"/>
          <w:spacing w:val="1"/>
          <w:sz w:val="28"/>
          <w:szCs w:val="28"/>
          <w:rPrChange w:id="150" w:author="Windows User" w:date="2020-02-09T12:32:00Z">
            <w:rPr>
              <w:rFonts w:ascii="Times New Roman" w:hAnsi="Times New Roman" w:cs="Times New Roman"/>
              <w:sz w:val="28"/>
              <w:szCs w:val="28"/>
            </w:rPr>
          </w:rPrChange>
        </w:rPr>
        <w:t xml:space="preserve"> </w:t>
      </w:r>
      <w:r w:rsidR="007D19A7" w:rsidRPr="00655EBE">
        <w:rPr>
          <w:rFonts w:ascii="Times New Roman" w:hAnsi="Times New Roman" w:cs="Times New Roman"/>
          <w:spacing w:val="1"/>
          <w:sz w:val="28"/>
          <w:szCs w:val="28"/>
          <w:rPrChange w:id="151" w:author="Windows User" w:date="2020-02-09T12:32:00Z">
            <w:rPr>
              <w:rFonts w:ascii="Times New Roman" w:hAnsi="Times New Roman" w:cs="Times New Roman"/>
              <w:sz w:val="28"/>
              <w:szCs w:val="28"/>
            </w:rPr>
          </w:rPrChange>
        </w:rPr>
        <w:t>và làm giám đốc quản lý</w:t>
      </w:r>
      <w:r w:rsidR="00B879FF" w:rsidRPr="00655EBE">
        <w:rPr>
          <w:rFonts w:ascii="Times New Roman" w:hAnsi="Times New Roman" w:cs="Times New Roman"/>
          <w:spacing w:val="1"/>
          <w:sz w:val="28"/>
          <w:szCs w:val="28"/>
          <w:rPrChange w:id="152" w:author="Windows User" w:date="2020-02-09T12:32:00Z">
            <w:rPr>
              <w:rFonts w:ascii="Times New Roman" w:hAnsi="Times New Roman" w:cs="Times New Roman"/>
              <w:sz w:val="28"/>
              <w:szCs w:val="28"/>
            </w:rPr>
          </w:rPrChange>
        </w:rPr>
        <w:t xml:space="preserve">, </w:t>
      </w:r>
      <w:r w:rsidR="007D19A7" w:rsidRPr="00655EBE">
        <w:rPr>
          <w:rFonts w:ascii="Times New Roman" w:hAnsi="Times New Roman" w:cs="Times New Roman"/>
          <w:spacing w:val="1"/>
          <w:sz w:val="28"/>
          <w:szCs w:val="28"/>
          <w:rPrChange w:id="153" w:author="Windows User" w:date="2020-02-09T12:32:00Z">
            <w:rPr>
              <w:rFonts w:ascii="Times New Roman" w:hAnsi="Times New Roman" w:cs="Times New Roman"/>
              <w:sz w:val="28"/>
              <w:szCs w:val="28"/>
            </w:rPr>
          </w:rPrChange>
        </w:rPr>
        <w:lastRenderedPageBreak/>
        <w:t>chủ trì</w:t>
      </w:r>
      <w:r w:rsidR="00B879FF" w:rsidRPr="00655EBE">
        <w:rPr>
          <w:rFonts w:ascii="Times New Roman" w:hAnsi="Times New Roman" w:cs="Times New Roman"/>
          <w:spacing w:val="1"/>
          <w:sz w:val="28"/>
          <w:szCs w:val="28"/>
          <w:rPrChange w:id="154" w:author="Windows User" w:date="2020-02-09T12:32:00Z">
            <w:rPr>
              <w:rFonts w:ascii="Times New Roman" w:hAnsi="Times New Roman" w:cs="Times New Roman"/>
              <w:sz w:val="28"/>
              <w:szCs w:val="28"/>
            </w:rPr>
          </w:rPrChange>
        </w:rPr>
        <w:t>, chủ nhiệm</w:t>
      </w:r>
      <w:r w:rsidR="007D19A7" w:rsidRPr="00655EBE">
        <w:rPr>
          <w:rFonts w:ascii="Times New Roman" w:hAnsi="Times New Roman" w:cs="Times New Roman"/>
          <w:spacing w:val="1"/>
          <w:sz w:val="28"/>
          <w:szCs w:val="28"/>
          <w:rPrChange w:id="155" w:author="Windows User" w:date="2020-02-09T12:32:00Z">
            <w:rPr>
              <w:rFonts w:ascii="Times New Roman" w:hAnsi="Times New Roman" w:cs="Times New Roman"/>
              <w:sz w:val="28"/>
              <w:szCs w:val="28"/>
            </w:rPr>
          </w:rPrChange>
        </w:rPr>
        <w:t xml:space="preserve"> ít nhất 01 dự án</w:t>
      </w:r>
      <w:r w:rsidR="00B879FF" w:rsidRPr="00655EBE">
        <w:rPr>
          <w:rFonts w:ascii="Times New Roman" w:hAnsi="Times New Roman" w:cs="Times New Roman"/>
          <w:spacing w:val="1"/>
          <w:sz w:val="28"/>
          <w:szCs w:val="28"/>
          <w:rPrChange w:id="156" w:author="Windows User" w:date="2020-02-09T12:32:00Z">
            <w:rPr>
              <w:rFonts w:ascii="Times New Roman" w:hAnsi="Times New Roman" w:cs="Times New Roman"/>
              <w:sz w:val="28"/>
              <w:szCs w:val="28"/>
            </w:rPr>
          </w:rPrChange>
        </w:rPr>
        <w:t xml:space="preserve">, </w:t>
      </w:r>
      <w:r w:rsidR="007D19A7" w:rsidRPr="00655EBE">
        <w:rPr>
          <w:rFonts w:ascii="Times New Roman" w:hAnsi="Times New Roman" w:cs="Times New Roman"/>
          <w:spacing w:val="1"/>
          <w:sz w:val="28"/>
          <w:szCs w:val="28"/>
          <w:rPrChange w:id="157" w:author="Windows User" w:date="2020-02-09T12:32:00Z">
            <w:rPr>
              <w:rFonts w:ascii="Times New Roman" w:hAnsi="Times New Roman" w:cs="Times New Roman"/>
              <w:sz w:val="28"/>
              <w:szCs w:val="28"/>
            </w:rPr>
          </w:rPrChange>
        </w:rPr>
        <w:t>công trình</w:t>
      </w:r>
      <w:r w:rsidR="00B879FF" w:rsidRPr="00655EBE">
        <w:rPr>
          <w:rFonts w:ascii="Times New Roman" w:hAnsi="Times New Roman" w:cs="Times New Roman"/>
          <w:spacing w:val="1"/>
          <w:sz w:val="28"/>
          <w:szCs w:val="28"/>
          <w:rPrChange w:id="158" w:author="Windows User" w:date="2020-02-09T12:32:00Z">
            <w:rPr>
              <w:rFonts w:ascii="Times New Roman" w:hAnsi="Times New Roman" w:cs="Times New Roman"/>
              <w:sz w:val="28"/>
              <w:szCs w:val="28"/>
            </w:rPr>
          </w:rPrChange>
        </w:rPr>
        <w:t xml:space="preserve">, </w:t>
      </w:r>
      <w:r w:rsidR="007D19A7" w:rsidRPr="00655EBE">
        <w:rPr>
          <w:rFonts w:ascii="Times New Roman" w:hAnsi="Times New Roman" w:cs="Times New Roman"/>
          <w:spacing w:val="1"/>
          <w:sz w:val="28"/>
          <w:szCs w:val="28"/>
          <w:rPrChange w:id="159" w:author="Windows User" w:date="2020-02-09T12:32:00Z">
            <w:rPr>
              <w:rFonts w:ascii="Times New Roman" w:hAnsi="Times New Roman" w:cs="Times New Roman"/>
              <w:sz w:val="28"/>
              <w:szCs w:val="28"/>
            </w:rPr>
          </w:rPrChange>
        </w:rPr>
        <w:t xml:space="preserve">đồ án </w:t>
      </w:r>
      <w:r w:rsidR="00AE51FF" w:rsidRPr="00655EBE">
        <w:rPr>
          <w:rFonts w:ascii="Times New Roman" w:hAnsi="Times New Roman" w:cs="Times New Roman"/>
          <w:spacing w:val="1"/>
          <w:sz w:val="28"/>
          <w:szCs w:val="28"/>
          <w:rPrChange w:id="160" w:author="Windows User" w:date="2020-02-09T12:32:00Z">
            <w:rPr>
              <w:rFonts w:ascii="Times New Roman" w:hAnsi="Times New Roman" w:cs="Times New Roman"/>
              <w:sz w:val="28"/>
              <w:szCs w:val="28"/>
            </w:rPr>
          </w:rPrChange>
        </w:rPr>
        <w:t xml:space="preserve">cấp </w:t>
      </w:r>
      <w:r w:rsidR="008546F5" w:rsidRPr="00655EBE">
        <w:rPr>
          <w:rFonts w:ascii="Times New Roman" w:hAnsi="Times New Roman" w:cs="Times New Roman"/>
          <w:spacing w:val="1"/>
          <w:sz w:val="28"/>
          <w:szCs w:val="28"/>
          <w:rPrChange w:id="161" w:author="Windows User" w:date="2020-02-09T12:32:00Z">
            <w:rPr>
              <w:rFonts w:ascii="Times New Roman" w:hAnsi="Times New Roman" w:cs="Times New Roman"/>
              <w:sz w:val="28"/>
              <w:szCs w:val="28"/>
            </w:rPr>
          </w:rPrChange>
        </w:rPr>
        <w:t>III</w:t>
      </w:r>
      <w:r w:rsidR="00551922" w:rsidRPr="00655EBE">
        <w:rPr>
          <w:rFonts w:ascii="Times New Roman" w:hAnsi="Times New Roman" w:cs="Times New Roman"/>
          <w:spacing w:val="1"/>
          <w:sz w:val="28"/>
          <w:szCs w:val="28"/>
          <w:rPrChange w:id="162" w:author="Windows User" w:date="2020-02-09T12:32:00Z">
            <w:rPr>
              <w:rFonts w:ascii="Times New Roman" w:hAnsi="Times New Roman" w:cs="Times New Roman"/>
              <w:sz w:val="28"/>
              <w:szCs w:val="28"/>
            </w:rPr>
          </w:rPrChange>
        </w:rPr>
        <w:t xml:space="preserve"> thuộc chuyên ngành kỹ thuật</w:t>
      </w:r>
      <w:r w:rsidR="007D19A7" w:rsidRPr="00655EBE">
        <w:rPr>
          <w:rFonts w:ascii="Times New Roman" w:hAnsi="Times New Roman" w:cs="Times New Roman"/>
          <w:spacing w:val="1"/>
          <w:sz w:val="28"/>
          <w:szCs w:val="28"/>
          <w:rPrChange w:id="163" w:author="Windows User" w:date="2020-02-09T12:32:00Z">
            <w:rPr>
              <w:rFonts w:ascii="Times New Roman" w:hAnsi="Times New Roman" w:cs="Times New Roman"/>
              <w:sz w:val="28"/>
              <w:szCs w:val="28"/>
            </w:rPr>
          </w:rPrChange>
        </w:rPr>
        <w:t xml:space="preserve"> được hoàn thành, đưa vào sử dụng và phát huy hiệu quả; hoặc làm chủ nhiệm</w:t>
      </w:r>
      <w:r w:rsidR="00B879FF" w:rsidRPr="00655EBE">
        <w:rPr>
          <w:rFonts w:ascii="Times New Roman" w:hAnsi="Times New Roman" w:cs="Times New Roman"/>
          <w:spacing w:val="1"/>
          <w:sz w:val="28"/>
          <w:szCs w:val="28"/>
          <w:rPrChange w:id="164" w:author="Windows User" w:date="2020-02-09T12:32:00Z">
            <w:rPr>
              <w:rFonts w:ascii="Times New Roman" w:hAnsi="Times New Roman" w:cs="Times New Roman"/>
              <w:sz w:val="28"/>
              <w:szCs w:val="28"/>
            </w:rPr>
          </w:rPrChange>
        </w:rPr>
        <w:t>, chủ trì</w:t>
      </w:r>
      <w:r w:rsidR="007D19A7" w:rsidRPr="00655EBE">
        <w:rPr>
          <w:rFonts w:ascii="Times New Roman" w:hAnsi="Times New Roman" w:cs="Times New Roman"/>
          <w:spacing w:val="1"/>
          <w:sz w:val="28"/>
          <w:szCs w:val="28"/>
          <w:rPrChange w:id="165" w:author="Windows User" w:date="2020-02-09T12:32:00Z">
            <w:rPr>
              <w:rFonts w:ascii="Times New Roman" w:hAnsi="Times New Roman" w:cs="Times New Roman"/>
              <w:sz w:val="28"/>
              <w:szCs w:val="28"/>
            </w:rPr>
          </w:rPrChange>
        </w:rPr>
        <w:t xml:space="preserve"> thiết kế</w:t>
      </w:r>
      <w:r w:rsidR="00E16AAB" w:rsidRPr="00655EBE">
        <w:rPr>
          <w:rFonts w:ascii="Times New Roman" w:hAnsi="Times New Roman" w:cs="Times New Roman"/>
          <w:spacing w:val="1"/>
          <w:sz w:val="28"/>
          <w:szCs w:val="28"/>
          <w:rPrChange w:id="166" w:author="Windows User" w:date="2020-02-09T12:32:00Z">
            <w:rPr>
              <w:rFonts w:ascii="Times New Roman" w:hAnsi="Times New Roman" w:cs="Times New Roman"/>
              <w:sz w:val="28"/>
              <w:szCs w:val="28"/>
            </w:rPr>
          </w:rPrChange>
        </w:rPr>
        <w:t xml:space="preserve"> </w:t>
      </w:r>
      <w:r w:rsidR="007D19A7" w:rsidRPr="00655EBE">
        <w:rPr>
          <w:rFonts w:ascii="Times New Roman" w:hAnsi="Times New Roman" w:cs="Times New Roman"/>
          <w:spacing w:val="1"/>
          <w:sz w:val="28"/>
          <w:szCs w:val="28"/>
          <w:rPrChange w:id="167" w:author="Windows User" w:date="2020-02-09T12:32:00Z">
            <w:rPr>
              <w:rFonts w:ascii="Times New Roman" w:hAnsi="Times New Roman" w:cs="Times New Roman"/>
              <w:sz w:val="28"/>
              <w:szCs w:val="28"/>
            </w:rPr>
          </w:rPrChange>
        </w:rPr>
        <w:t>của ít nhất 01 dự án</w:t>
      </w:r>
      <w:r w:rsidR="00B879FF" w:rsidRPr="00655EBE">
        <w:rPr>
          <w:rFonts w:ascii="Times New Roman" w:hAnsi="Times New Roman" w:cs="Times New Roman"/>
          <w:spacing w:val="1"/>
          <w:sz w:val="28"/>
          <w:szCs w:val="28"/>
          <w:rPrChange w:id="168" w:author="Windows User" w:date="2020-02-09T12:32:00Z">
            <w:rPr>
              <w:rFonts w:ascii="Times New Roman" w:hAnsi="Times New Roman" w:cs="Times New Roman"/>
              <w:sz w:val="28"/>
              <w:szCs w:val="28"/>
            </w:rPr>
          </w:rPrChange>
        </w:rPr>
        <w:t xml:space="preserve">, </w:t>
      </w:r>
      <w:r w:rsidR="007D19A7" w:rsidRPr="00655EBE">
        <w:rPr>
          <w:rFonts w:ascii="Times New Roman" w:hAnsi="Times New Roman" w:cs="Times New Roman"/>
          <w:spacing w:val="1"/>
          <w:sz w:val="28"/>
          <w:szCs w:val="28"/>
          <w:rPrChange w:id="169" w:author="Windows User" w:date="2020-02-09T12:32:00Z">
            <w:rPr>
              <w:rFonts w:ascii="Times New Roman" w:hAnsi="Times New Roman" w:cs="Times New Roman"/>
              <w:sz w:val="28"/>
              <w:szCs w:val="28"/>
            </w:rPr>
          </w:rPrChange>
        </w:rPr>
        <w:t xml:space="preserve">công trình cấp </w:t>
      </w:r>
      <w:r w:rsidR="008546F5" w:rsidRPr="00655EBE">
        <w:rPr>
          <w:rFonts w:ascii="Times New Roman" w:hAnsi="Times New Roman" w:cs="Times New Roman"/>
          <w:spacing w:val="1"/>
          <w:sz w:val="28"/>
          <w:szCs w:val="28"/>
          <w:rPrChange w:id="170" w:author="Windows User" w:date="2020-02-09T12:32:00Z">
            <w:rPr>
              <w:rFonts w:ascii="Times New Roman" w:hAnsi="Times New Roman" w:cs="Times New Roman"/>
              <w:sz w:val="28"/>
              <w:szCs w:val="28"/>
            </w:rPr>
          </w:rPrChange>
        </w:rPr>
        <w:t>II</w:t>
      </w:r>
      <w:r w:rsidR="007D19A7" w:rsidRPr="00655EBE">
        <w:rPr>
          <w:rFonts w:ascii="Times New Roman" w:hAnsi="Times New Roman" w:cs="Times New Roman"/>
          <w:spacing w:val="1"/>
          <w:sz w:val="28"/>
          <w:szCs w:val="28"/>
          <w:rPrChange w:id="171" w:author="Windows User" w:date="2020-02-09T12:32:00Z">
            <w:rPr>
              <w:rFonts w:ascii="Times New Roman" w:hAnsi="Times New Roman" w:cs="Times New Roman"/>
              <w:sz w:val="28"/>
              <w:szCs w:val="28"/>
            </w:rPr>
          </w:rPrChange>
        </w:rPr>
        <w:t xml:space="preserve"> và làm chủ nhiệm</w:t>
      </w:r>
      <w:r w:rsidR="00B879FF" w:rsidRPr="00655EBE">
        <w:rPr>
          <w:rFonts w:ascii="Times New Roman" w:hAnsi="Times New Roman" w:cs="Times New Roman"/>
          <w:spacing w:val="1"/>
          <w:sz w:val="28"/>
          <w:szCs w:val="28"/>
          <w:rPrChange w:id="172" w:author="Windows User" w:date="2020-02-09T12:32:00Z">
            <w:rPr>
              <w:rFonts w:ascii="Times New Roman" w:hAnsi="Times New Roman" w:cs="Times New Roman"/>
              <w:sz w:val="28"/>
              <w:szCs w:val="28"/>
            </w:rPr>
          </w:rPrChange>
        </w:rPr>
        <w:t>, chủ trì</w:t>
      </w:r>
      <w:r w:rsidR="007D19A7" w:rsidRPr="00655EBE">
        <w:rPr>
          <w:rFonts w:ascii="Times New Roman" w:hAnsi="Times New Roman" w:cs="Times New Roman"/>
          <w:spacing w:val="1"/>
          <w:sz w:val="28"/>
          <w:szCs w:val="28"/>
          <w:rPrChange w:id="173" w:author="Windows User" w:date="2020-02-09T12:32:00Z">
            <w:rPr>
              <w:rFonts w:ascii="Times New Roman" w:hAnsi="Times New Roman" w:cs="Times New Roman"/>
              <w:sz w:val="28"/>
              <w:szCs w:val="28"/>
            </w:rPr>
          </w:rPrChange>
        </w:rPr>
        <w:t xml:space="preserve"> thiết kế của ít nhất 02 dự án</w:t>
      </w:r>
      <w:r w:rsidR="00B879FF" w:rsidRPr="00655EBE">
        <w:rPr>
          <w:rFonts w:ascii="Times New Roman" w:hAnsi="Times New Roman" w:cs="Times New Roman"/>
          <w:spacing w:val="1"/>
          <w:sz w:val="28"/>
          <w:szCs w:val="28"/>
          <w:rPrChange w:id="174" w:author="Windows User" w:date="2020-02-09T12:32:00Z">
            <w:rPr>
              <w:rFonts w:ascii="Times New Roman" w:hAnsi="Times New Roman" w:cs="Times New Roman"/>
              <w:sz w:val="28"/>
              <w:szCs w:val="28"/>
            </w:rPr>
          </w:rPrChange>
        </w:rPr>
        <w:t xml:space="preserve">, </w:t>
      </w:r>
      <w:r w:rsidR="007D19A7" w:rsidRPr="00655EBE">
        <w:rPr>
          <w:rFonts w:ascii="Times New Roman" w:hAnsi="Times New Roman" w:cs="Times New Roman"/>
          <w:spacing w:val="1"/>
          <w:sz w:val="28"/>
          <w:szCs w:val="28"/>
          <w:rPrChange w:id="175" w:author="Windows User" w:date="2020-02-09T12:32:00Z">
            <w:rPr>
              <w:rFonts w:ascii="Times New Roman" w:hAnsi="Times New Roman" w:cs="Times New Roman"/>
              <w:sz w:val="28"/>
              <w:szCs w:val="28"/>
            </w:rPr>
          </w:rPrChange>
        </w:rPr>
        <w:t xml:space="preserve">công trình cấp </w:t>
      </w:r>
      <w:r w:rsidR="008546F5" w:rsidRPr="00655EBE">
        <w:rPr>
          <w:rFonts w:ascii="Times New Roman" w:hAnsi="Times New Roman" w:cs="Times New Roman"/>
          <w:spacing w:val="1"/>
          <w:sz w:val="28"/>
          <w:szCs w:val="28"/>
          <w:rPrChange w:id="176" w:author="Windows User" w:date="2020-02-09T12:32:00Z">
            <w:rPr>
              <w:rFonts w:ascii="Times New Roman" w:hAnsi="Times New Roman" w:cs="Times New Roman"/>
              <w:sz w:val="28"/>
              <w:szCs w:val="28"/>
            </w:rPr>
          </w:rPrChange>
        </w:rPr>
        <w:t>III</w:t>
      </w:r>
      <w:r w:rsidR="007D19A7" w:rsidRPr="00655EBE">
        <w:rPr>
          <w:rFonts w:ascii="Times New Roman" w:hAnsi="Times New Roman" w:cs="Times New Roman"/>
          <w:spacing w:val="1"/>
          <w:sz w:val="28"/>
          <w:szCs w:val="28"/>
          <w:rPrChange w:id="177" w:author="Windows User" w:date="2020-02-09T12:32:00Z">
            <w:rPr>
              <w:rFonts w:ascii="Times New Roman" w:hAnsi="Times New Roman" w:cs="Times New Roman"/>
              <w:sz w:val="28"/>
              <w:szCs w:val="28"/>
            </w:rPr>
          </w:rPrChange>
        </w:rPr>
        <w:t xml:space="preserve"> được cơ quan có thẩm quyền phê duyệt.</w:t>
      </w:r>
    </w:p>
    <w:p w:rsidR="008C7AB3" w:rsidRPr="006F54AB" w:rsidRDefault="000A6878">
      <w:pPr>
        <w:spacing w:before="120" w:after="120" w:line="354" w:lineRule="exact"/>
        <w:ind w:firstLine="720"/>
        <w:jc w:val="both"/>
        <w:rPr>
          <w:rFonts w:ascii="Times New Roman" w:hAnsi="Times New Roman" w:cs="Times New Roman"/>
          <w:sz w:val="28"/>
          <w:szCs w:val="28"/>
        </w:rPr>
        <w:pPrChange w:id="178"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đ) </w:t>
      </w:r>
      <w:r w:rsidR="00F30DC9" w:rsidRPr="006F54AB">
        <w:rPr>
          <w:rFonts w:ascii="Times New Roman" w:hAnsi="Times New Roman" w:cs="Times New Roman"/>
          <w:sz w:val="28"/>
          <w:szCs w:val="28"/>
        </w:rPr>
        <w:t>Đối với viên chức dự thi thăng hạng kỹ sư chính</w:t>
      </w:r>
      <w:r w:rsidR="00291A3E" w:rsidRPr="006F54AB">
        <w:rPr>
          <w:rFonts w:ascii="Times New Roman" w:hAnsi="Times New Roman" w:cs="Times New Roman"/>
          <w:sz w:val="28"/>
          <w:szCs w:val="28"/>
        </w:rPr>
        <w:t xml:space="preserve"> (hạng II)</w:t>
      </w:r>
      <w:r w:rsidR="00F30DC9" w:rsidRPr="006F54AB">
        <w:rPr>
          <w:rFonts w:ascii="Times New Roman" w:hAnsi="Times New Roman" w:cs="Times New Roman"/>
          <w:sz w:val="28"/>
          <w:szCs w:val="28"/>
        </w:rPr>
        <w:t xml:space="preserve"> thì trong thời gian giữ hạng chức danh kỹ</w:t>
      </w:r>
      <w:r w:rsidR="004F508C" w:rsidRPr="006F54AB">
        <w:rPr>
          <w:rFonts w:ascii="Times New Roman" w:hAnsi="Times New Roman" w:cs="Times New Roman"/>
          <w:sz w:val="28"/>
          <w:szCs w:val="28"/>
        </w:rPr>
        <w:t xml:space="preserve"> sư </w:t>
      </w:r>
      <w:r w:rsidR="00E04F45" w:rsidRPr="006F54AB">
        <w:rPr>
          <w:rFonts w:ascii="Times New Roman" w:hAnsi="Times New Roman" w:cs="Times New Roman"/>
          <w:sz w:val="28"/>
          <w:szCs w:val="28"/>
        </w:rPr>
        <w:t xml:space="preserve">(hạng III) </w:t>
      </w:r>
      <w:r w:rsidR="00F30DC9" w:rsidRPr="006F54AB">
        <w:rPr>
          <w:rFonts w:ascii="Times New Roman" w:hAnsi="Times New Roman" w:cs="Times New Roman"/>
          <w:sz w:val="28"/>
          <w:szCs w:val="28"/>
        </w:rPr>
        <w:t xml:space="preserve">hoặc tương đương phải có kết quả </w:t>
      </w:r>
      <w:r w:rsidR="008546F5" w:rsidRPr="006F54AB">
        <w:rPr>
          <w:rFonts w:ascii="Times New Roman" w:hAnsi="Times New Roman" w:cs="Times New Roman"/>
          <w:sz w:val="28"/>
          <w:szCs w:val="28"/>
        </w:rPr>
        <w:t xml:space="preserve">hoạt động </w:t>
      </w:r>
      <w:r w:rsidR="00E04F45" w:rsidRPr="006F54AB">
        <w:rPr>
          <w:rFonts w:ascii="Times New Roman" w:hAnsi="Times New Roman" w:cs="Times New Roman"/>
          <w:sz w:val="28"/>
          <w:szCs w:val="28"/>
        </w:rPr>
        <w:t xml:space="preserve">chuyên môn </w:t>
      </w:r>
      <w:r w:rsidR="00F30DC9" w:rsidRPr="006F54AB">
        <w:rPr>
          <w:rFonts w:ascii="Times New Roman" w:hAnsi="Times New Roman" w:cs="Times New Roman"/>
          <w:sz w:val="28"/>
          <w:szCs w:val="28"/>
        </w:rPr>
        <w:t>quy định tại điểm d khoản 3 Điề</w:t>
      </w:r>
      <w:r w:rsidR="00FA72D6" w:rsidRPr="006F54AB">
        <w:rPr>
          <w:rFonts w:ascii="Times New Roman" w:hAnsi="Times New Roman" w:cs="Times New Roman"/>
          <w:sz w:val="28"/>
          <w:szCs w:val="28"/>
        </w:rPr>
        <w:t xml:space="preserve">u này hoặc </w:t>
      </w:r>
      <w:r w:rsidR="00FF3116" w:rsidRPr="006F54AB">
        <w:rPr>
          <w:rFonts w:ascii="Times New Roman" w:hAnsi="Times New Roman" w:cs="Times New Roman"/>
          <w:sz w:val="28"/>
          <w:szCs w:val="28"/>
        </w:rPr>
        <w:t xml:space="preserve">phải đạt ít nhất </w:t>
      </w:r>
      <w:r w:rsidR="008802FC" w:rsidRPr="006F54AB">
        <w:rPr>
          <w:rFonts w:ascii="Times New Roman" w:hAnsi="Times New Roman" w:cs="Times New Roman"/>
          <w:sz w:val="28"/>
          <w:szCs w:val="28"/>
        </w:rPr>
        <w:t>02</w:t>
      </w:r>
      <w:r w:rsidR="00FF3116" w:rsidRPr="006F54AB">
        <w:rPr>
          <w:rFonts w:ascii="Times New Roman" w:hAnsi="Times New Roman" w:cs="Times New Roman"/>
          <w:sz w:val="28"/>
          <w:szCs w:val="28"/>
        </w:rPr>
        <w:t xml:space="preserve"> điểm quy đổi</w:t>
      </w:r>
      <w:r w:rsidR="00E04F45" w:rsidRPr="006F54AB">
        <w:rPr>
          <w:rFonts w:ascii="Times New Roman" w:hAnsi="Times New Roman" w:cs="Times New Roman"/>
          <w:sz w:val="28"/>
          <w:szCs w:val="28"/>
        </w:rPr>
        <w:t xml:space="preserve"> kết quả hoạt động chuyên môn</w:t>
      </w:r>
      <w:r w:rsidR="00FF3116" w:rsidRPr="006F54AB">
        <w:rPr>
          <w:rFonts w:ascii="Times New Roman" w:hAnsi="Times New Roman" w:cs="Times New Roman"/>
          <w:sz w:val="28"/>
          <w:szCs w:val="28"/>
        </w:rPr>
        <w:t>, trong đó có ít nhất 0</w:t>
      </w:r>
      <w:r w:rsidR="0053489B" w:rsidRPr="006F54AB">
        <w:rPr>
          <w:rFonts w:ascii="Times New Roman" w:hAnsi="Times New Roman" w:cs="Times New Roman"/>
          <w:sz w:val="28"/>
          <w:szCs w:val="28"/>
        </w:rPr>
        <w:t>1</w:t>
      </w:r>
      <w:r w:rsidR="00FF3116" w:rsidRPr="006F54AB">
        <w:rPr>
          <w:rFonts w:ascii="Times New Roman" w:hAnsi="Times New Roman" w:cs="Times New Roman"/>
          <w:sz w:val="28"/>
          <w:szCs w:val="28"/>
        </w:rPr>
        <w:t xml:space="preserve"> điểm được</w:t>
      </w:r>
      <w:r w:rsidR="00F30DC9" w:rsidRPr="006F54AB">
        <w:rPr>
          <w:rFonts w:ascii="Times New Roman" w:hAnsi="Times New Roman" w:cs="Times New Roman"/>
          <w:sz w:val="28"/>
          <w:szCs w:val="28"/>
        </w:rPr>
        <w:t xml:space="preserve"> quy đổi từ kết quả </w:t>
      </w:r>
      <w:r w:rsidR="004F508C" w:rsidRPr="006F54AB">
        <w:rPr>
          <w:rFonts w:ascii="Times New Roman" w:hAnsi="Times New Roman" w:cs="Times New Roman"/>
          <w:sz w:val="28"/>
          <w:szCs w:val="28"/>
        </w:rPr>
        <w:t>chủ trì</w:t>
      </w:r>
      <w:r w:rsidR="00B879FF" w:rsidRPr="006F54AB">
        <w:rPr>
          <w:rFonts w:ascii="Times New Roman" w:hAnsi="Times New Roman" w:cs="Times New Roman"/>
          <w:sz w:val="28"/>
          <w:szCs w:val="28"/>
        </w:rPr>
        <w:t xml:space="preserve">, </w:t>
      </w:r>
      <w:r w:rsidR="00E04F45" w:rsidRPr="006F54AB">
        <w:rPr>
          <w:rFonts w:ascii="Times New Roman" w:hAnsi="Times New Roman" w:cs="Times New Roman"/>
          <w:sz w:val="28"/>
          <w:szCs w:val="28"/>
        </w:rPr>
        <w:t xml:space="preserve">tham gia </w:t>
      </w:r>
      <w:r w:rsidR="00F30DC9" w:rsidRPr="006F54AB">
        <w:rPr>
          <w:rFonts w:ascii="Times New Roman" w:hAnsi="Times New Roman" w:cs="Times New Roman"/>
          <w:sz w:val="28"/>
          <w:szCs w:val="28"/>
        </w:rPr>
        <w:t>thực hiện nhiệm vụ khoa học và công nghệ</w:t>
      </w:r>
      <w:r w:rsidR="006962C4" w:rsidRPr="006F54AB">
        <w:rPr>
          <w:rFonts w:ascii="Times New Roman" w:hAnsi="Times New Roman" w:cs="Times New Roman"/>
          <w:sz w:val="28"/>
          <w:szCs w:val="28"/>
        </w:rPr>
        <w:t xml:space="preserve"> từ cấp cơ sở trở lên</w:t>
      </w:r>
      <w:r w:rsidR="008546F5" w:rsidRPr="006F54AB">
        <w:rPr>
          <w:rFonts w:ascii="Times New Roman" w:hAnsi="Times New Roman" w:cs="Times New Roman"/>
          <w:sz w:val="28"/>
          <w:szCs w:val="28"/>
        </w:rPr>
        <w:t xml:space="preserve"> hoặc </w:t>
      </w:r>
      <w:r w:rsidR="004F508C" w:rsidRPr="006F54AB">
        <w:rPr>
          <w:rFonts w:ascii="Times New Roman" w:hAnsi="Times New Roman" w:cs="Times New Roman"/>
          <w:sz w:val="28"/>
          <w:szCs w:val="28"/>
        </w:rPr>
        <w:t>dự án</w:t>
      </w:r>
      <w:r w:rsidR="0031348F" w:rsidRPr="006F54AB">
        <w:rPr>
          <w:rFonts w:ascii="Times New Roman" w:hAnsi="Times New Roman" w:cs="Times New Roman"/>
          <w:sz w:val="28"/>
          <w:szCs w:val="28"/>
        </w:rPr>
        <w:t xml:space="preserve">, </w:t>
      </w:r>
      <w:r w:rsidR="004F508C" w:rsidRPr="006F54AB">
        <w:rPr>
          <w:rFonts w:ascii="Times New Roman" w:hAnsi="Times New Roman" w:cs="Times New Roman"/>
          <w:sz w:val="28"/>
          <w:szCs w:val="28"/>
        </w:rPr>
        <w:t>công trình</w:t>
      </w:r>
      <w:r w:rsidR="0031348F" w:rsidRPr="006F54AB">
        <w:rPr>
          <w:rFonts w:ascii="Times New Roman" w:hAnsi="Times New Roman" w:cs="Times New Roman"/>
          <w:sz w:val="28"/>
          <w:szCs w:val="28"/>
        </w:rPr>
        <w:t xml:space="preserve">, </w:t>
      </w:r>
      <w:r w:rsidR="00551922" w:rsidRPr="006F54AB">
        <w:rPr>
          <w:rFonts w:ascii="Times New Roman" w:hAnsi="Times New Roman" w:cs="Times New Roman"/>
          <w:sz w:val="28"/>
          <w:szCs w:val="28"/>
        </w:rPr>
        <w:t xml:space="preserve">đồ án từ cấp </w:t>
      </w:r>
      <w:r w:rsidR="006C26AC" w:rsidRPr="006F54AB">
        <w:rPr>
          <w:rFonts w:ascii="Times New Roman" w:hAnsi="Times New Roman" w:cs="Times New Roman"/>
          <w:sz w:val="28"/>
          <w:szCs w:val="28"/>
        </w:rPr>
        <w:t xml:space="preserve">III </w:t>
      </w:r>
      <w:r w:rsidR="00551922" w:rsidRPr="006F54AB">
        <w:rPr>
          <w:rFonts w:ascii="Times New Roman" w:hAnsi="Times New Roman" w:cs="Times New Roman"/>
          <w:sz w:val="28"/>
          <w:szCs w:val="28"/>
        </w:rPr>
        <w:t>trở lên</w:t>
      </w:r>
      <w:r w:rsidR="004129E5" w:rsidRPr="006F54AB">
        <w:rPr>
          <w:rFonts w:ascii="Times New Roman" w:hAnsi="Times New Roman" w:cs="Times New Roman"/>
          <w:sz w:val="28"/>
          <w:szCs w:val="28"/>
        </w:rPr>
        <w:t xml:space="preserve"> thuộc chuyên ngành kỹ thuật</w:t>
      </w:r>
      <w:r w:rsidR="00551922" w:rsidRPr="006F54AB">
        <w:rPr>
          <w:rFonts w:ascii="Times New Roman" w:hAnsi="Times New Roman" w:cs="Times New Roman"/>
          <w:sz w:val="28"/>
          <w:szCs w:val="28"/>
        </w:rPr>
        <w:t>;</w:t>
      </w:r>
      <w:r w:rsidR="004F508C" w:rsidRPr="006F54AB">
        <w:rPr>
          <w:rFonts w:ascii="Times New Roman" w:hAnsi="Times New Roman" w:cs="Times New Roman"/>
          <w:sz w:val="28"/>
          <w:szCs w:val="28"/>
        </w:rPr>
        <w:t xml:space="preserve"> hoặc </w:t>
      </w:r>
      <w:r w:rsidR="00E04F45" w:rsidRPr="006F54AB">
        <w:rPr>
          <w:rFonts w:ascii="Times New Roman" w:hAnsi="Times New Roman" w:cs="Times New Roman"/>
          <w:sz w:val="28"/>
          <w:szCs w:val="28"/>
        </w:rPr>
        <w:t xml:space="preserve">là tác giả của </w:t>
      </w:r>
      <w:r w:rsidR="00F30DC9" w:rsidRPr="006F54AB">
        <w:rPr>
          <w:rFonts w:ascii="Times New Roman" w:hAnsi="Times New Roman" w:cs="Times New Roman"/>
          <w:sz w:val="28"/>
          <w:szCs w:val="28"/>
        </w:rPr>
        <w:t>giải pháp hữu ích</w:t>
      </w:r>
      <w:r w:rsidRPr="006F54AB">
        <w:rPr>
          <w:rFonts w:ascii="Times New Roman" w:hAnsi="Times New Roman" w:cs="Times New Roman"/>
          <w:sz w:val="28"/>
          <w:szCs w:val="28"/>
        </w:rPr>
        <w:t xml:space="preserve"> </w:t>
      </w:r>
      <w:r w:rsidR="0031348F" w:rsidRPr="006F54AB">
        <w:rPr>
          <w:rFonts w:ascii="Times New Roman" w:hAnsi="Times New Roman" w:cs="Times New Roman"/>
          <w:sz w:val="28"/>
          <w:szCs w:val="28"/>
        </w:rPr>
        <w:t xml:space="preserve">được cấp </w:t>
      </w:r>
      <w:del w:id="179" w:author="Windows User" w:date="2020-02-08T17:02:00Z">
        <w:r w:rsidR="0031348F" w:rsidRPr="006F54AB" w:rsidDel="00366270">
          <w:rPr>
            <w:rFonts w:ascii="Times New Roman" w:hAnsi="Times New Roman" w:cs="Times New Roman"/>
            <w:sz w:val="28"/>
            <w:szCs w:val="28"/>
          </w:rPr>
          <w:delText xml:space="preserve"> </w:delText>
        </w:r>
      </w:del>
      <w:r w:rsidR="0031348F" w:rsidRPr="006F54AB">
        <w:rPr>
          <w:rFonts w:ascii="Times New Roman" w:hAnsi="Times New Roman" w:cs="Times New Roman"/>
          <w:sz w:val="28"/>
          <w:szCs w:val="28"/>
        </w:rPr>
        <w:t>bằng độc quyền và được ứng dụng trong thực tiễn</w:t>
      </w:r>
      <w:r w:rsidR="00F30DC9" w:rsidRPr="006F54AB">
        <w:rPr>
          <w:rFonts w:ascii="Times New Roman" w:hAnsi="Times New Roman" w:cs="Times New Roman"/>
          <w:sz w:val="28"/>
          <w:szCs w:val="28"/>
        </w:rPr>
        <w:t>,</w:t>
      </w:r>
      <w:r w:rsidR="006962C4" w:rsidRPr="006F54AB">
        <w:rPr>
          <w:rFonts w:ascii="Times New Roman" w:hAnsi="Times New Roman" w:cs="Times New Roman"/>
          <w:sz w:val="28"/>
          <w:szCs w:val="28"/>
        </w:rPr>
        <w:t xml:space="preserve"> </w:t>
      </w:r>
      <w:r w:rsidR="00F30DC9" w:rsidRPr="006F54AB">
        <w:rPr>
          <w:rFonts w:ascii="Times New Roman" w:hAnsi="Times New Roman" w:cs="Times New Roman"/>
          <w:sz w:val="28"/>
          <w:szCs w:val="28"/>
        </w:rPr>
        <w:t>bài báo</w:t>
      </w:r>
      <w:r w:rsidR="006962C4" w:rsidRPr="006F54AB">
        <w:rPr>
          <w:rFonts w:ascii="Times New Roman" w:hAnsi="Times New Roman" w:cs="Times New Roman"/>
          <w:sz w:val="28"/>
          <w:szCs w:val="28"/>
        </w:rPr>
        <w:t xml:space="preserve"> khoa học được công bố</w:t>
      </w:r>
      <w:r w:rsidR="0031348F" w:rsidRPr="006F54AB">
        <w:rPr>
          <w:rFonts w:ascii="Times New Roman" w:hAnsi="Times New Roman" w:cs="Times New Roman"/>
          <w:sz w:val="28"/>
          <w:szCs w:val="28"/>
        </w:rPr>
        <w:t xml:space="preserve"> và ít nhất </w:t>
      </w:r>
      <w:r w:rsidR="00F30DC9" w:rsidRPr="006F54AB">
        <w:rPr>
          <w:rFonts w:ascii="Times New Roman" w:hAnsi="Times New Roman" w:cs="Times New Roman"/>
          <w:sz w:val="28"/>
          <w:szCs w:val="28"/>
        </w:rPr>
        <w:t xml:space="preserve">01 điểm được thực hiện trong hai năm cuối tính đến ngày hết hạn nộp hồ sơ thi thăng hạng </w:t>
      </w:r>
      <w:r w:rsidR="00FF3116" w:rsidRPr="006F54AB">
        <w:rPr>
          <w:rFonts w:ascii="Times New Roman" w:hAnsi="Times New Roman" w:cs="Times New Roman"/>
          <w:sz w:val="28"/>
          <w:szCs w:val="28"/>
        </w:rPr>
        <w:t>kỹ sư chính</w:t>
      </w:r>
      <w:r w:rsidR="00E04F45" w:rsidRPr="006F54AB">
        <w:rPr>
          <w:rFonts w:ascii="Times New Roman" w:hAnsi="Times New Roman" w:cs="Times New Roman"/>
          <w:sz w:val="28"/>
          <w:szCs w:val="28"/>
        </w:rPr>
        <w:t xml:space="preserve"> (hạng II)</w:t>
      </w:r>
      <w:r w:rsidR="00FF3116" w:rsidRPr="006F54AB">
        <w:rPr>
          <w:rFonts w:ascii="Times New Roman" w:hAnsi="Times New Roman" w:cs="Times New Roman"/>
          <w:sz w:val="28"/>
          <w:szCs w:val="28"/>
        </w:rPr>
        <w:t>.</w:t>
      </w:r>
    </w:p>
    <w:p w:rsidR="00DC3241" w:rsidRPr="006F54AB" w:rsidRDefault="008C7AB3">
      <w:pPr>
        <w:spacing w:before="120" w:after="120" w:line="354" w:lineRule="exact"/>
        <w:ind w:firstLine="720"/>
        <w:jc w:val="both"/>
        <w:rPr>
          <w:rFonts w:ascii="Times New Roman" w:hAnsi="Times New Roman" w:cs="Times New Roman"/>
          <w:sz w:val="28"/>
          <w:szCs w:val="28"/>
        </w:rPr>
        <w:pPrChange w:id="180"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e) </w:t>
      </w:r>
      <w:r w:rsidR="00DC3241" w:rsidRPr="006F54AB">
        <w:rPr>
          <w:rFonts w:ascii="Times New Roman" w:hAnsi="Times New Roman" w:cs="Times New Roman"/>
          <w:sz w:val="28"/>
          <w:szCs w:val="28"/>
        </w:rPr>
        <w:t xml:space="preserve">Có kinh nghiệm triển khai hoạt động nghiên cứu ứng dụng và phát triển công nghệ, tổ chức thực hiện các </w:t>
      </w:r>
      <w:del w:id="181" w:author="Windows User" w:date="2020-02-08T17:02:00Z">
        <w:r w:rsidR="00DC3241" w:rsidRPr="006F54AB" w:rsidDel="00366270">
          <w:rPr>
            <w:rFonts w:ascii="Times New Roman" w:hAnsi="Times New Roman" w:cs="Times New Roman"/>
            <w:sz w:val="28"/>
            <w:szCs w:val="28"/>
          </w:rPr>
          <w:delText>công trình</w:delText>
        </w:r>
      </w:del>
      <w:ins w:id="182" w:author="Windows User" w:date="2020-02-08T17:02:00Z">
        <w:r w:rsidR="00366270">
          <w:rPr>
            <w:rFonts w:ascii="Times New Roman" w:hAnsi="Times New Roman" w:cs="Times New Roman"/>
            <w:sz w:val="28"/>
            <w:szCs w:val="28"/>
          </w:rPr>
          <w:t>dự án</w:t>
        </w:r>
      </w:ins>
      <w:r w:rsidR="00DC3241" w:rsidRPr="006F54AB">
        <w:rPr>
          <w:rFonts w:ascii="Times New Roman" w:hAnsi="Times New Roman" w:cs="Times New Roman"/>
          <w:sz w:val="28"/>
          <w:szCs w:val="28"/>
        </w:rPr>
        <w:t xml:space="preserve">, </w:t>
      </w:r>
      <w:del w:id="183" w:author="Windows User" w:date="2020-02-08T17:02:00Z">
        <w:r w:rsidR="00DC3241" w:rsidRPr="006F54AB" w:rsidDel="00366270">
          <w:rPr>
            <w:rFonts w:ascii="Times New Roman" w:hAnsi="Times New Roman" w:cs="Times New Roman"/>
            <w:sz w:val="28"/>
            <w:szCs w:val="28"/>
          </w:rPr>
          <w:delText>dự án</w:delText>
        </w:r>
      </w:del>
      <w:ins w:id="184" w:author="Windows User" w:date="2020-02-08T17:02:00Z">
        <w:r w:rsidR="00366270">
          <w:rPr>
            <w:rFonts w:ascii="Times New Roman" w:hAnsi="Times New Roman" w:cs="Times New Roman"/>
            <w:sz w:val="28"/>
            <w:szCs w:val="28"/>
          </w:rPr>
          <w:t>công trình</w:t>
        </w:r>
      </w:ins>
      <w:r w:rsidR="00DC3241" w:rsidRPr="006F54AB">
        <w:rPr>
          <w:rFonts w:ascii="Times New Roman" w:hAnsi="Times New Roman" w:cs="Times New Roman"/>
          <w:sz w:val="28"/>
          <w:szCs w:val="28"/>
        </w:rPr>
        <w:t>, đồ án thuộc chuyên ngành kỹ thuật. Viên chức thăng hạng từ chức danh kỹ sư</w:t>
      </w:r>
      <w:r w:rsidR="00E04F45" w:rsidRPr="006F54AB">
        <w:rPr>
          <w:rFonts w:ascii="Times New Roman" w:hAnsi="Times New Roman" w:cs="Times New Roman"/>
          <w:sz w:val="28"/>
          <w:szCs w:val="28"/>
        </w:rPr>
        <w:t xml:space="preserve"> (hạng III)</w:t>
      </w:r>
      <w:r w:rsidR="00DC3241" w:rsidRPr="006F54AB">
        <w:rPr>
          <w:rFonts w:ascii="Times New Roman" w:hAnsi="Times New Roman" w:cs="Times New Roman"/>
          <w:sz w:val="28"/>
          <w:szCs w:val="28"/>
        </w:rPr>
        <w:t xml:space="preserve"> lên chức danh kỹ sư chính (hạng II) phải có thời gian giữ chức danh kỹ sư (hạng III) hoặc tương đương tối thiểu là 09 năm, trong đó thời gian gần nhất giữ chức danh kỹ sư (hạng III) tối thiểu là 02 năm</w:t>
      </w:r>
      <w:bookmarkEnd w:id="108"/>
      <w:r w:rsidR="00DC3241" w:rsidRPr="006F54AB">
        <w:rPr>
          <w:rFonts w:ascii="Times New Roman" w:hAnsi="Times New Roman" w:cs="Times New Roman"/>
          <w:sz w:val="28"/>
          <w:szCs w:val="28"/>
        </w:rPr>
        <w:t>”.</w:t>
      </w:r>
    </w:p>
    <w:p w:rsidR="0044039E" w:rsidRPr="006F54AB" w:rsidRDefault="00551922">
      <w:pPr>
        <w:spacing w:before="120" w:after="120" w:line="354" w:lineRule="exact"/>
        <w:ind w:firstLine="720"/>
        <w:jc w:val="both"/>
        <w:rPr>
          <w:rFonts w:ascii="Times New Roman" w:hAnsi="Times New Roman" w:cs="Times New Roman"/>
          <w:sz w:val="28"/>
          <w:szCs w:val="28"/>
        </w:rPr>
        <w:pPrChange w:id="185"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8</w:t>
      </w:r>
      <w:r w:rsidR="0044039E" w:rsidRPr="006F54AB">
        <w:rPr>
          <w:rFonts w:ascii="Times New Roman" w:hAnsi="Times New Roman" w:cs="Times New Roman"/>
          <w:sz w:val="28"/>
          <w:szCs w:val="28"/>
        </w:rPr>
        <w:t xml:space="preserve">. </w:t>
      </w:r>
      <w:r w:rsidR="00682941" w:rsidRPr="006F54AB">
        <w:rPr>
          <w:rFonts w:ascii="Times New Roman" w:hAnsi="Times New Roman" w:cs="Times New Roman"/>
          <w:sz w:val="28"/>
          <w:szCs w:val="28"/>
        </w:rPr>
        <w:t xml:space="preserve">Sửa đổi điểm d </w:t>
      </w:r>
      <w:r w:rsidR="0044039E" w:rsidRPr="006F54AB">
        <w:rPr>
          <w:rFonts w:ascii="Times New Roman" w:hAnsi="Times New Roman" w:cs="Times New Roman"/>
          <w:sz w:val="28"/>
          <w:szCs w:val="28"/>
        </w:rPr>
        <w:t xml:space="preserve">khoản 3 Điều 10 </w:t>
      </w:r>
      <w:del w:id="186" w:author="Windows User" w:date="2020-02-08T17:27:00Z">
        <w:r w:rsidR="00F823CC" w:rsidRPr="006F54AB" w:rsidDel="00DF279B">
          <w:rPr>
            <w:rFonts w:ascii="Times New Roman" w:hAnsi="Times New Roman" w:cs="Times New Roman"/>
            <w:sz w:val="28"/>
            <w:szCs w:val="28"/>
          </w:rPr>
          <w:delText>về tiêu chuẩn chức danh nghề nghiệp kỹ sư (hạng</w:delText>
        </w:r>
        <w:r w:rsidR="00294588" w:rsidRPr="006F54AB" w:rsidDel="00DF279B">
          <w:rPr>
            <w:rFonts w:ascii="Times New Roman" w:hAnsi="Times New Roman" w:cs="Times New Roman"/>
            <w:sz w:val="28"/>
            <w:szCs w:val="28"/>
          </w:rPr>
          <w:delText xml:space="preserve"> </w:delText>
        </w:r>
        <w:r w:rsidR="00F823CC" w:rsidRPr="006F54AB" w:rsidDel="00DF279B">
          <w:rPr>
            <w:rFonts w:ascii="Times New Roman" w:hAnsi="Times New Roman" w:cs="Times New Roman"/>
            <w:sz w:val="28"/>
            <w:szCs w:val="28"/>
          </w:rPr>
          <w:delText xml:space="preserve">III) </w:delText>
        </w:r>
      </w:del>
      <w:r w:rsidR="0044039E" w:rsidRPr="006F54AB">
        <w:rPr>
          <w:rFonts w:ascii="Times New Roman" w:hAnsi="Times New Roman" w:cs="Times New Roman"/>
          <w:sz w:val="28"/>
          <w:szCs w:val="28"/>
        </w:rPr>
        <w:t>như sau:</w:t>
      </w:r>
    </w:p>
    <w:p w:rsidR="00F823CC" w:rsidRPr="006F54AB" w:rsidRDefault="0044039E">
      <w:pPr>
        <w:spacing w:before="120" w:after="120" w:line="354" w:lineRule="exact"/>
        <w:ind w:firstLine="720"/>
        <w:jc w:val="both"/>
        <w:rPr>
          <w:rFonts w:ascii="Times New Roman" w:hAnsi="Times New Roman" w:cs="Times New Roman"/>
          <w:sz w:val="28"/>
          <w:szCs w:val="28"/>
        </w:rPr>
        <w:pPrChange w:id="187"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“d</w:t>
      </w:r>
      <w:bookmarkStart w:id="188" w:name="_Hlk31721975"/>
      <w:r w:rsidR="00A27B1D">
        <w:rPr>
          <w:rFonts w:ascii="Times New Roman" w:hAnsi="Times New Roman" w:cs="Times New Roman"/>
          <w:sz w:val="28"/>
          <w:szCs w:val="28"/>
        </w:rPr>
        <w:t>)</w:t>
      </w:r>
      <w:r w:rsidRPr="006F54AB">
        <w:rPr>
          <w:rFonts w:ascii="Times New Roman" w:hAnsi="Times New Roman" w:cs="Times New Roman"/>
          <w:sz w:val="28"/>
          <w:szCs w:val="28"/>
        </w:rPr>
        <w:t xml:space="preserve"> </w:t>
      </w:r>
      <w:r w:rsidR="00F823CC" w:rsidRPr="006F54AB">
        <w:rPr>
          <w:rFonts w:ascii="Times New Roman" w:hAnsi="Times New Roman" w:cs="Times New Roman"/>
          <w:sz w:val="28"/>
          <w:szCs w:val="28"/>
        </w:rPr>
        <w:t>Có năng lực chủ trì tổ chức thực hiện nhiệm vụ khoa học và công nghệ</w:t>
      </w:r>
      <w:r w:rsidR="006962C4" w:rsidRPr="006F54AB">
        <w:rPr>
          <w:rFonts w:ascii="Times New Roman" w:hAnsi="Times New Roman" w:cs="Times New Roman"/>
          <w:sz w:val="28"/>
          <w:szCs w:val="28"/>
        </w:rPr>
        <w:t xml:space="preserve"> cấp cơ sở</w:t>
      </w:r>
      <w:r w:rsidR="008546F5" w:rsidRPr="006F54AB">
        <w:rPr>
          <w:rFonts w:ascii="Times New Roman" w:hAnsi="Times New Roman" w:cs="Times New Roman"/>
          <w:sz w:val="28"/>
          <w:szCs w:val="28"/>
        </w:rPr>
        <w:t xml:space="preserve"> hoặc</w:t>
      </w:r>
      <w:r w:rsidR="00F823CC" w:rsidRPr="006F54AB">
        <w:rPr>
          <w:rFonts w:ascii="Times New Roman" w:hAnsi="Times New Roman" w:cs="Times New Roman"/>
          <w:sz w:val="28"/>
          <w:szCs w:val="28"/>
        </w:rPr>
        <w:t xml:space="preserve"> dự án, công trình</w:t>
      </w:r>
      <w:r w:rsidR="00774A27" w:rsidRPr="006F54AB">
        <w:rPr>
          <w:rFonts w:ascii="Times New Roman" w:hAnsi="Times New Roman" w:cs="Times New Roman"/>
          <w:sz w:val="28"/>
          <w:szCs w:val="28"/>
        </w:rPr>
        <w:t>, đồ án</w:t>
      </w:r>
      <w:r w:rsidR="00F823CC" w:rsidRPr="006F54AB">
        <w:rPr>
          <w:rFonts w:ascii="Times New Roman" w:hAnsi="Times New Roman" w:cs="Times New Roman"/>
          <w:sz w:val="28"/>
          <w:szCs w:val="28"/>
        </w:rPr>
        <w:t xml:space="preserve"> </w:t>
      </w:r>
      <w:r w:rsidR="006962C4" w:rsidRPr="006F54AB">
        <w:rPr>
          <w:rFonts w:ascii="Times New Roman" w:hAnsi="Times New Roman" w:cs="Times New Roman"/>
          <w:sz w:val="28"/>
          <w:szCs w:val="28"/>
        </w:rPr>
        <w:t xml:space="preserve">cấp III </w:t>
      </w:r>
      <w:r w:rsidR="00AE51FF" w:rsidRPr="006F54AB">
        <w:rPr>
          <w:rFonts w:ascii="Times New Roman" w:hAnsi="Times New Roman" w:cs="Times New Roman"/>
          <w:sz w:val="28"/>
          <w:szCs w:val="28"/>
        </w:rPr>
        <w:t>thuộc chuyên ngành kỹ thuật</w:t>
      </w:r>
      <w:r w:rsidR="00F823CC" w:rsidRPr="006F54AB">
        <w:rPr>
          <w:rFonts w:ascii="Times New Roman" w:hAnsi="Times New Roman" w:cs="Times New Roman"/>
          <w:sz w:val="28"/>
          <w:szCs w:val="28"/>
        </w:rPr>
        <w:t>.</w:t>
      </w:r>
    </w:p>
    <w:p w:rsidR="0044039E" w:rsidRPr="006F54AB" w:rsidRDefault="00F0296F">
      <w:pPr>
        <w:spacing w:before="120" w:after="120" w:line="354" w:lineRule="exact"/>
        <w:ind w:firstLine="720"/>
        <w:jc w:val="both"/>
        <w:rPr>
          <w:rFonts w:ascii="Times New Roman" w:hAnsi="Times New Roman" w:cs="Times New Roman"/>
          <w:sz w:val="28"/>
          <w:szCs w:val="28"/>
        </w:rPr>
        <w:pPrChange w:id="189"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Trong thời gian giữ chức danh kỹ sư</w:t>
      </w:r>
      <w:r w:rsidR="00291A3E" w:rsidRPr="006F54AB">
        <w:rPr>
          <w:rFonts w:ascii="Times New Roman" w:hAnsi="Times New Roman" w:cs="Times New Roman"/>
          <w:sz w:val="28"/>
          <w:szCs w:val="28"/>
        </w:rPr>
        <w:t xml:space="preserve"> (hạng III)</w:t>
      </w:r>
      <w:r w:rsidRPr="006F54AB">
        <w:rPr>
          <w:rFonts w:ascii="Times New Roman" w:hAnsi="Times New Roman" w:cs="Times New Roman"/>
          <w:sz w:val="28"/>
          <w:szCs w:val="28"/>
        </w:rPr>
        <w:t>, chủ</w:t>
      </w:r>
      <w:r w:rsidR="00F30DC9" w:rsidRPr="006F54AB">
        <w:rPr>
          <w:rFonts w:ascii="Times New Roman" w:hAnsi="Times New Roman" w:cs="Times New Roman"/>
          <w:sz w:val="28"/>
          <w:szCs w:val="28"/>
        </w:rPr>
        <w:t xml:space="preserve"> nhiệm</w:t>
      </w:r>
      <w:r w:rsidR="0044039E" w:rsidRPr="006F54AB">
        <w:rPr>
          <w:rFonts w:ascii="Times New Roman" w:hAnsi="Times New Roman" w:cs="Times New Roman"/>
          <w:sz w:val="28"/>
          <w:szCs w:val="28"/>
        </w:rPr>
        <w:t xml:space="preserve"> ít nhất 01 nhiệm vụ khoa học và công nghệ</w:t>
      </w:r>
      <w:r w:rsidR="004D5347" w:rsidRPr="006F54AB">
        <w:rPr>
          <w:rFonts w:ascii="Times New Roman" w:hAnsi="Times New Roman" w:cs="Times New Roman"/>
          <w:sz w:val="28"/>
          <w:szCs w:val="28"/>
        </w:rPr>
        <w:t xml:space="preserve"> </w:t>
      </w:r>
      <w:r w:rsidR="00B94AF3" w:rsidRPr="006F54AB">
        <w:rPr>
          <w:rFonts w:ascii="Times New Roman" w:hAnsi="Times New Roman" w:cs="Times New Roman"/>
          <w:sz w:val="28"/>
          <w:szCs w:val="28"/>
        </w:rPr>
        <w:t xml:space="preserve">cấp cơ sở </w:t>
      </w:r>
      <w:r w:rsidR="0044039E" w:rsidRPr="006F54AB">
        <w:rPr>
          <w:rFonts w:ascii="Times New Roman" w:hAnsi="Times New Roman" w:cs="Times New Roman"/>
          <w:sz w:val="28"/>
          <w:szCs w:val="28"/>
        </w:rPr>
        <w:t>được nghiệm thu ở mức đạt trở lên;</w:t>
      </w:r>
      <w:r w:rsidR="008A746B" w:rsidRPr="006F54AB">
        <w:rPr>
          <w:rFonts w:ascii="Times New Roman" w:hAnsi="Times New Roman" w:cs="Times New Roman"/>
          <w:sz w:val="28"/>
          <w:szCs w:val="28"/>
        </w:rPr>
        <w:t xml:space="preserve"> </w:t>
      </w:r>
      <w:r w:rsidR="0044039E" w:rsidRPr="006F54AB">
        <w:rPr>
          <w:rFonts w:ascii="Times New Roman" w:hAnsi="Times New Roman" w:cs="Times New Roman"/>
          <w:sz w:val="28"/>
          <w:szCs w:val="28"/>
        </w:rPr>
        <w:t>hoặc làm giám đốc quản lý</w:t>
      </w:r>
      <w:r w:rsidR="004D5347" w:rsidRPr="006F54AB">
        <w:rPr>
          <w:rFonts w:ascii="Times New Roman" w:hAnsi="Times New Roman" w:cs="Times New Roman"/>
          <w:sz w:val="28"/>
          <w:szCs w:val="28"/>
        </w:rPr>
        <w:t>, chủ trì</w:t>
      </w:r>
      <w:r w:rsidR="0044039E" w:rsidRPr="006F54AB">
        <w:rPr>
          <w:rFonts w:ascii="Times New Roman" w:hAnsi="Times New Roman" w:cs="Times New Roman"/>
          <w:sz w:val="28"/>
          <w:szCs w:val="28"/>
        </w:rPr>
        <w:t xml:space="preserve"> ít nhất 01 dự án</w:t>
      </w:r>
      <w:r w:rsidR="0031348F" w:rsidRPr="006F54AB">
        <w:rPr>
          <w:rFonts w:ascii="Times New Roman" w:hAnsi="Times New Roman" w:cs="Times New Roman"/>
          <w:sz w:val="28"/>
          <w:szCs w:val="28"/>
        </w:rPr>
        <w:t xml:space="preserve">, </w:t>
      </w:r>
      <w:r w:rsidR="0044039E" w:rsidRPr="006F54AB">
        <w:rPr>
          <w:rFonts w:ascii="Times New Roman" w:hAnsi="Times New Roman" w:cs="Times New Roman"/>
          <w:sz w:val="28"/>
          <w:szCs w:val="28"/>
        </w:rPr>
        <w:t>công trình</w:t>
      </w:r>
      <w:r w:rsidR="0031348F" w:rsidRPr="006F54AB">
        <w:rPr>
          <w:rFonts w:ascii="Times New Roman" w:hAnsi="Times New Roman" w:cs="Times New Roman"/>
          <w:sz w:val="28"/>
          <w:szCs w:val="28"/>
        </w:rPr>
        <w:t xml:space="preserve">, </w:t>
      </w:r>
      <w:r w:rsidR="00AE51FF" w:rsidRPr="006F54AB">
        <w:rPr>
          <w:rFonts w:ascii="Times New Roman" w:hAnsi="Times New Roman" w:cs="Times New Roman"/>
          <w:sz w:val="28"/>
          <w:szCs w:val="28"/>
        </w:rPr>
        <w:t xml:space="preserve">đồ án </w:t>
      </w:r>
      <w:r w:rsidRPr="006F54AB">
        <w:rPr>
          <w:rFonts w:ascii="Times New Roman" w:hAnsi="Times New Roman" w:cs="Times New Roman"/>
          <w:sz w:val="28"/>
          <w:szCs w:val="28"/>
        </w:rPr>
        <w:t xml:space="preserve">cấp </w:t>
      </w:r>
      <w:r w:rsidR="008546F5" w:rsidRPr="006F54AB">
        <w:rPr>
          <w:rFonts w:ascii="Times New Roman" w:hAnsi="Times New Roman" w:cs="Times New Roman"/>
          <w:sz w:val="28"/>
          <w:szCs w:val="28"/>
        </w:rPr>
        <w:t xml:space="preserve">III </w:t>
      </w:r>
      <w:r w:rsidR="00551922" w:rsidRPr="006F54AB">
        <w:rPr>
          <w:rFonts w:ascii="Times New Roman" w:hAnsi="Times New Roman" w:cs="Times New Roman"/>
          <w:sz w:val="28"/>
          <w:szCs w:val="28"/>
        </w:rPr>
        <w:t>thuộc chuyên ngành kỹ thuật</w:t>
      </w:r>
      <w:r w:rsidR="00AE51FF" w:rsidRPr="006F54AB">
        <w:rPr>
          <w:rFonts w:ascii="Times New Roman" w:hAnsi="Times New Roman" w:cs="Times New Roman"/>
          <w:sz w:val="28"/>
          <w:szCs w:val="28"/>
        </w:rPr>
        <w:t xml:space="preserve">, </w:t>
      </w:r>
      <w:r w:rsidR="0044039E" w:rsidRPr="006F54AB">
        <w:rPr>
          <w:rFonts w:ascii="Times New Roman" w:hAnsi="Times New Roman" w:cs="Times New Roman"/>
          <w:sz w:val="28"/>
          <w:szCs w:val="28"/>
        </w:rPr>
        <w:t>được hoàn thành, đưa vào sử dụng và phát huy hiệu quả; hoặc làm chủ nhiệm</w:t>
      </w:r>
      <w:r w:rsidR="0031348F" w:rsidRPr="006F54AB">
        <w:rPr>
          <w:rFonts w:ascii="Times New Roman" w:hAnsi="Times New Roman" w:cs="Times New Roman"/>
          <w:sz w:val="28"/>
          <w:szCs w:val="28"/>
        </w:rPr>
        <w:t>, chủ trì</w:t>
      </w:r>
      <w:r w:rsidR="0044039E" w:rsidRPr="006F54AB">
        <w:rPr>
          <w:rFonts w:ascii="Times New Roman" w:hAnsi="Times New Roman" w:cs="Times New Roman"/>
          <w:sz w:val="28"/>
          <w:szCs w:val="28"/>
        </w:rPr>
        <w:t xml:space="preserve"> thiết kế</w:t>
      </w:r>
      <w:r w:rsidR="00E16AAB" w:rsidRPr="006F54AB">
        <w:rPr>
          <w:rFonts w:ascii="Times New Roman" w:hAnsi="Times New Roman" w:cs="Times New Roman"/>
          <w:sz w:val="28"/>
          <w:szCs w:val="28"/>
        </w:rPr>
        <w:t xml:space="preserve"> </w:t>
      </w:r>
      <w:r w:rsidR="0044039E" w:rsidRPr="006F54AB">
        <w:rPr>
          <w:rFonts w:ascii="Times New Roman" w:hAnsi="Times New Roman" w:cs="Times New Roman"/>
          <w:sz w:val="28"/>
          <w:szCs w:val="28"/>
        </w:rPr>
        <w:t>ít nhất 01 dự án</w:t>
      </w:r>
      <w:r w:rsidR="0031348F" w:rsidRPr="006F54AB">
        <w:rPr>
          <w:rFonts w:ascii="Times New Roman" w:hAnsi="Times New Roman" w:cs="Times New Roman"/>
          <w:sz w:val="28"/>
          <w:szCs w:val="28"/>
        </w:rPr>
        <w:t xml:space="preserve">, </w:t>
      </w:r>
      <w:r w:rsidR="0044039E" w:rsidRPr="006F54AB">
        <w:rPr>
          <w:rFonts w:ascii="Times New Roman" w:hAnsi="Times New Roman" w:cs="Times New Roman"/>
          <w:sz w:val="28"/>
          <w:szCs w:val="28"/>
        </w:rPr>
        <w:t>công trìn</w:t>
      </w:r>
      <w:r w:rsidR="007F114C" w:rsidRPr="006F54AB">
        <w:rPr>
          <w:rFonts w:ascii="Times New Roman" w:hAnsi="Times New Roman" w:cs="Times New Roman"/>
          <w:sz w:val="28"/>
          <w:szCs w:val="28"/>
        </w:rPr>
        <w:t>h</w:t>
      </w:r>
      <w:r w:rsidR="00E16AAB" w:rsidRPr="006F54AB">
        <w:rPr>
          <w:rFonts w:ascii="Times New Roman" w:hAnsi="Times New Roman" w:cs="Times New Roman"/>
          <w:sz w:val="28"/>
          <w:szCs w:val="28"/>
        </w:rPr>
        <w:t xml:space="preserve"> </w:t>
      </w:r>
      <w:r w:rsidRPr="006F54AB">
        <w:rPr>
          <w:rFonts w:ascii="Times New Roman" w:hAnsi="Times New Roman" w:cs="Times New Roman"/>
          <w:sz w:val="28"/>
          <w:szCs w:val="28"/>
        </w:rPr>
        <w:t>cấp</w:t>
      </w:r>
      <w:r w:rsidR="008546F5" w:rsidRPr="006F54AB">
        <w:rPr>
          <w:rFonts w:ascii="Times New Roman" w:hAnsi="Times New Roman" w:cs="Times New Roman"/>
          <w:sz w:val="28"/>
          <w:szCs w:val="28"/>
        </w:rPr>
        <w:t xml:space="preserve"> III</w:t>
      </w:r>
      <w:r w:rsidR="0031348F" w:rsidRPr="006F54AB">
        <w:rPr>
          <w:rFonts w:ascii="Times New Roman" w:hAnsi="Times New Roman" w:cs="Times New Roman"/>
          <w:sz w:val="28"/>
          <w:szCs w:val="28"/>
        </w:rPr>
        <w:t xml:space="preserve"> </w:t>
      </w:r>
      <w:r w:rsidR="0044039E" w:rsidRPr="006F54AB">
        <w:rPr>
          <w:rFonts w:ascii="Times New Roman" w:hAnsi="Times New Roman" w:cs="Times New Roman"/>
          <w:sz w:val="28"/>
          <w:szCs w:val="28"/>
        </w:rPr>
        <w:t>được cơ quan có thẩm quyền phê duyệt</w:t>
      </w:r>
      <w:del w:id="190" w:author="Windows User" w:date="2020-02-08T17:36:00Z">
        <w:r w:rsidR="0031348F" w:rsidRPr="006F54AB" w:rsidDel="00F45205">
          <w:rPr>
            <w:rFonts w:ascii="Times New Roman" w:hAnsi="Times New Roman" w:cs="Times New Roman"/>
            <w:sz w:val="28"/>
            <w:szCs w:val="28"/>
          </w:rPr>
          <w:delText>.</w:delText>
        </w:r>
      </w:del>
      <w:r w:rsidR="00097481" w:rsidRPr="006F54AB">
        <w:rPr>
          <w:rFonts w:ascii="Times New Roman" w:hAnsi="Times New Roman" w:cs="Times New Roman"/>
          <w:sz w:val="28"/>
          <w:szCs w:val="28"/>
        </w:rPr>
        <w:t>”</w:t>
      </w:r>
      <w:ins w:id="191" w:author="Windows User" w:date="2020-02-08T17:36:00Z">
        <w:r w:rsidR="00F45205">
          <w:rPr>
            <w:rFonts w:ascii="Times New Roman" w:hAnsi="Times New Roman" w:cs="Times New Roman"/>
            <w:sz w:val="28"/>
            <w:szCs w:val="28"/>
          </w:rPr>
          <w:t>.</w:t>
        </w:r>
      </w:ins>
    </w:p>
    <w:p w:rsidR="002F5966" w:rsidRPr="006F54AB" w:rsidRDefault="00335593">
      <w:pPr>
        <w:spacing w:before="120" w:after="120" w:line="354" w:lineRule="exact"/>
        <w:ind w:firstLine="720"/>
        <w:jc w:val="both"/>
        <w:rPr>
          <w:rFonts w:ascii="Times New Roman" w:hAnsi="Times New Roman" w:cs="Times New Roman"/>
          <w:b/>
          <w:sz w:val="28"/>
          <w:szCs w:val="28"/>
        </w:rPr>
        <w:pPrChange w:id="192" w:author="Windows User" w:date="2020-02-08T17:35:00Z">
          <w:pPr>
            <w:spacing w:before="120" w:after="120" w:line="346" w:lineRule="exact"/>
            <w:ind w:firstLine="720"/>
            <w:jc w:val="both"/>
          </w:pPr>
        </w:pPrChange>
      </w:pPr>
      <w:bookmarkStart w:id="193" w:name="_Hlk31724049"/>
      <w:bookmarkEnd w:id="188"/>
      <w:r w:rsidRPr="006F54AB">
        <w:rPr>
          <w:rFonts w:ascii="Times New Roman" w:hAnsi="Times New Roman" w:cs="Times New Roman"/>
          <w:b/>
          <w:bCs/>
          <w:sz w:val="28"/>
          <w:szCs w:val="28"/>
        </w:rPr>
        <w:t>Điều 2</w:t>
      </w:r>
      <w:r w:rsidRPr="006F54AB">
        <w:rPr>
          <w:rFonts w:ascii="Times New Roman" w:hAnsi="Times New Roman" w:cs="Times New Roman"/>
          <w:sz w:val="28"/>
          <w:szCs w:val="28"/>
        </w:rPr>
        <w:t xml:space="preserve">. </w:t>
      </w:r>
      <w:r w:rsidR="002F5966" w:rsidRPr="006F54AB">
        <w:rPr>
          <w:rFonts w:ascii="Times New Roman" w:hAnsi="Times New Roman" w:cs="Times New Roman"/>
          <w:b/>
          <w:sz w:val="28"/>
          <w:szCs w:val="28"/>
        </w:rPr>
        <w:t>Hiệu lực thi hành</w:t>
      </w:r>
    </w:p>
    <w:p w:rsidR="002F5966" w:rsidRPr="009B59E5" w:rsidRDefault="002F5966">
      <w:pPr>
        <w:spacing w:before="120" w:after="120" w:line="354" w:lineRule="exact"/>
        <w:ind w:firstLine="720"/>
        <w:jc w:val="both"/>
        <w:rPr>
          <w:rFonts w:ascii="Times New Roman" w:hAnsi="Times New Roman" w:cs="Times New Roman"/>
          <w:color w:val="FF0000"/>
          <w:sz w:val="28"/>
          <w:szCs w:val="28"/>
        </w:rPr>
        <w:pPrChange w:id="194" w:author="Windows User" w:date="2020-02-08T17:35:00Z">
          <w:pPr>
            <w:spacing w:before="120" w:after="120" w:line="346" w:lineRule="exact"/>
            <w:ind w:firstLine="720"/>
            <w:jc w:val="both"/>
          </w:pPr>
        </w:pPrChange>
      </w:pPr>
      <w:r w:rsidRPr="009B59E5">
        <w:rPr>
          <w:rFonts w:ascii="Times New Roman" w:hAnsi="Times New Roman" w:cs="Times New Roman"/>
          <w:color w:val="FF0000"/>
          <w:sz w:val="28"/>
          <w:szCs w:val="28"/>
        </w:rPr>
        <w:t>Thông tư này có hiệu lực thi hành từ ngày</w:t>
      </w:r>
      <w:r w:rsidR="00294588" w:rsidRPr="009B59E5">
        <w:rPr>
          <w:rFonts w:ascii="Times New Roman" w:hAnsi="Times New Roman" w:cs="Times New Roman"/>
          <w:color w:val="FF0000"/>
          <w:sz w:val="28"/>
          <w:szCs w:val="28"/>
        </w:rPr>
        <w:t xml:space="preserve"> </w:t>
      </w:r>
      <w:r w:rsidR="00A27B1D" w:rsidRPr="009B59E5">
        <w:rPr>
          <w:rFonts w:ascii="Times New Roman" w:hAnsi="Times New Roman" w:cs="Times New Roman"/>
          <w:color w:val="FF0000"/>
          <w:sz w:val="28"/>
          <w:szCs w:val="28"/>
        </w:rPr>
        <w:t xml:space="preserve">05 </w:t>
      </w:r>
      <w:r w:rsidRPr="009B59E5">
        <w:rPr>
          <w:rFonts w:ascii="Times New Roman" w:hAnsi="Times New Roman" w:cs="Times New Roman"/>
          <w:color w:val="FF0000"/>
          <w:sz w:val="28"/>
          <w:szCs w:val="28"/>
        </w:rPr>
        <w:t>tháng</w:t>
      </w:r>
      <w:r w:rsidR="00A27B1D" w:rsidRPr="009B59E5">
        <w:rPr>
          <w:rFonts w:ascii="Times New Roman" w:hAnsi="Times New Roman" w:cs="Times New Roman"/>
          <w:color w:val="FF0000"/>
          <w:sz w:val="28"/>
          <w:szCs w:val="28"/>
        </w:rPr>
        <w:t xml:space="preserve"> 3</w:t>
      </w:r>
      <w:r w:rsidR="00A74A64" w:rsidRPr="009B59E5">
        <w:rPr>
          <w:rFonts w:ascii="Times New Roman" w:hAnsi="Times New Roman" w:cs="Times New Roman"/>
          <w:color w:val="FF0000"/>
          <w:sz w:val="28"/>
          <w:szCs w:val="28"/>
        </w:rPr>
        <w:t xml:space="preserve"> </w:t>
      </w:r>
      <w:r w:rsidRPr="009B59E5">
        <w:rPr>
          <w:rFonts w:ascii="Times New Roman" w:hAnsi="Times New Roman" w:cs="Times New Roman"/>
          <w:color w:val="FF0000"/>
          <w:sz w:val="28"/>
          <w:szCs w:val="28"/>
        </w:rPr>
        <w:t>năm</w:t>
      </w:r>
      <w:r w:rsidR="00294588" w:rsidRPr="009B59E5">
        <w:rPr>
          <w:rFonts w:ascii="Times New Roman" w:hAnsi="Times New Roman" w:cs="Times New Roman"/>
          <w:color w:val="FF0000"/>
          <w:sz w:val="28"/>
          <w:szCs w:val="28"/>
        </w:rPr>
        <w:t xml:space="preserve"> 20</w:t>
      </w:r>
      <w:r w:rsidR="00A74A64" w:rsidRPr="009B59E5">
        <w:rPr>
          <w:rFonts w:ascii="Times New Roman" w:hAnsi="Times New Roman" w:cs="Times New Roman"/>
          <w:color w:val="FF0000"/>
          <w:sz w:val="28"/>
          <w:szCs w:val="28"/>
        </w:rPr>
        <w:t>20</w:t>
      </w:r>
      <w:r w:rsidRPr="009B59E5">
        <w:rPr>
          <w:rFonts w:ascii="Times New Roman" w:hAnsi="Times New Roman" w:cs="Times New Roman"/>
          <w:color w:val="FF0000"/>
          <w:sz w:val="28"/>
          <w:szCs w:val="28"/>
        </w:rPr>
        <w:t>.</w:t>
      </w:r>
    </w:p>
    <w:p w:rsidR="002F5966" w:rsidRPr="006F54AB" w:rsidRDefault="002F5966">
      <w:pPr>
        <w:spacing w:before="120" w:after="120" w:line="354" w:lineRule="exact"/>
        <w:ind w:firstLine="720"/>
        <w:jc w:val="both"/>
        <w:rPr>
          <w:rFonts w:ascii="Times New Roman" w:hAnsi="Times New Roman" w:cs="Times New Roman"/>
          <w:b/>
          <w:sz w:val="28"/>
          <w:szCs w:val="28"/>
        </w:rPr>
        <w:pPrChange w:id="195" w:author="Windows User" w:date="2020-02-08T17:35:00Z">
          <w:pPr>
            <w:spacing w:before="120" w:after="120" w:line="346" w:lineRule="exact"/>
            <w:ind w:firstLine="720"/>
            <w:jc w:val="both"/>
          </w:pPr>
        </w:pPrChange>
      </w:pPr>
      <w:bookmarkStart w:id="196" w:name="_Hlk31724112"/>
      <w:bookmarkEnd w:id="193"/>
      <w:r w:rsidRPr="006F54AB">
        <w:rPr>
          <w:rFonts w:ascii="Times New Roman" w:hAnsi="Times New Roman" w:cs="Times New Roman"/>
          <w:b/>
          <w:sz w:val="28"/>
          <w:szCs w:val="28"/>
        </w:rPr>
        <w:t xml:space="preserve">Điều </w:t>
      </w:r>
      <w:r w:rsidR="00995C6E" w:rsidRPr="006F54AB">
        <w:rPr>
          <w:rFonts w:ascii="Times New Roman" w:hAnsi="Times New Roman" w:cs="Times New Roman"/>
          <w:b/>
          <w:sz w:val="28"/>
          <w:szCs w:val="28"/>
        </w:rPr>
        <w:t>3</w:t>
      </w:r>
      <w:r w:rsidRPr="006F54AB">
        <w:rPr>
          <w:rFonts w:ascii="Times New Roman" w:hAnsi="Times New Roman" w:cs="Times New Roman"/>
          <w:b/>
          <w:sz w:val="28"/>
          <w:szCs w:val="28"/>
        </w:rPr>
        <w:t>. Trách nhiệm thi hành</w:t>
      </w:r>
    </w:p>
    <w:p w:rsidR="002F5966" w:rsidRPr="006F54AB" w:rsidRDefault="002F5966">
      <w:pPr>
        <w:spacing w:before="120" w:after="120" w:line="354" w:lineRule="exact"/>
        <w:ind w:firstLine="720"/>
        <w:jc w:val="both"/>
        <w:rPr>
          <w:rFonts w:ascii="Times New Roman" w:hAnsi="Times New Roman" w:cs="Times New Roman"/>
          <w:sz w:val="28"/>
          <w:szCs w:val="28"/>
        </w:rPr>
        <w:pPrChange w:id="197" w:author="Windows User" w:date="2020-02-08T17:35:00Z">
          <w:pPr>
            <w:spacing w:before="120" w:after="120" w:line="346" w:lineRule="exact"/>
            <w:ind w:firstLine="720"/>
            <w:jc w:val="both"/>
          </w:pPr>
        </w:pPrChange>
      </w:pPr>
      <w:r w:rsidRPr="006F54AB">
        <w:rPr>
          <w:rFonts w:ascii="Times New Roman" w:hAnsi="Times New Roman" w:cs="Times New Roman"/>
          <w:sz w:val="28"/>
          <w:szCs w:val="28"/>
        </w:rPr>
        <w:t xml:space="preserve">1. </w:t>
      </w:r>
      <w:del w:id="198" w:author="Windows User" w:date="2020-02-09T12:19:00Z">
        <w:r w:rsidRPr="006F54AB" w:rsidDel="00B823C4">
          <w:rPr>
            <w:rFonts w:ascii="Times New Roman" w:hAnsi="Times New Roman" w:cs="Times New Roman"/>
            <w:sz w:val="28"/>
            <w:szCs w:val="28"/>
          </w:rPr>
          <w:delText>Các Bộ</w:delText>
        </w:r>
      </w:del>
      <w:ins w:id="199" w:author="Windows User" w:date="2020-02-09T12:19:00Z">
        <w:r w:rsidR="00B823C4">
          <w:rPr>
            <w:rFonts w:ascii="Times New Roman" w:hAnsi="Times New Roman" w:cs="Times New Roman"/>
            <w:sz w:val="28"/>
            <w:szCs w:val="28"/>
          </w:rPr>
          <w:t>Bộ trưởng</w:t>
        </w:r>
      </w:ins>
      <w:r w:rsidRPr="006F54AB">
        <w:rPr>
          <w:rFonts w:ascii="Times New Roman" w:hAnsi="Times New Roman" w:cs="Times New Roman"/>
          <w:sz w:val="28"/>
          <w:szCs w:val="28"/>
        </w:rPr>
        <w:t>, Thủ trưởng cơ quan ngang Bộ, Thủ trưởng cơ quan thuộc Chính phủ, Chủ tịch Ủy ban nhân dân tỉnh, thành phố trực thuộc Trung ương và các cơ quan, tổ chức, cá nhân có liên quan chịu trách nhiệm thi hành Thông tư này.</w:t>
      </w:r>
    </w:p>
    <w:p w:rsidR="003E4943" w:rsidDel="00DF279B" w:rsidRDefault="003E4943" w:rsidP="00346F53">
      <w:pPr>
        <w:spacing w:before="120" w:after="120" w:line="346" w:lineRule="exact"/>
        <w:ind w:firstLine="720"/>
        <w:jc w:val="right"/>
        <w:rPr>
          <w:del w:id="200" w:author="Windows User" w:date="2020-02-08T17:28:00Z"/>
          <w:rFonts w:ascii="Times New Roman" w:hAnsi="Times New Roman" w:cs="Times New Roman"/>
          <w:sz w:val="28"/>
          <w:szCs w:val="28"/>
        </w:rPr>
      </w:pPr>
    </w:p>
    <w:p w:rsidR="00346F53" w:rsidRPr="006F54AB" w:rsidDel="00DF279B" w:rsidRDefault="00346F53">
      <w:pPr>
        <w:spacing w:before="120" w:after="120" w:line="346" w:lineRule="exact"/>
        <w:ind w:firstLine="720"/>
        <w:rPr>
          <w:del w:id="201" w:author="Windows User" w:date="2020-02-08T17:26:00Z"/>
          <w:rFonts w:ascii="Times New Roman" w:hAnsi="Times New Roman" w:cs="Times New Roman"/>
          <w:sz w:val="28"/>
          <w:szCs w:val="28"/>
        </w:rPr>
        <w:pPrChange w:id="202" w:author="Windows User" w:date="2020-02-08T17:26:00Z">
          <w:pPr>
            <w:spacing w:before="120" w:after="120" w:line="346" w:lineRule="exact"/>
            <w:ind w:firstLine="720"/>
            <w:jc w:val="right"/>
          </w:pPr>
        </w:pPrChange>
      </w:pPr>
    </w:p>
    <w:p w:rsidR="00C81116" w:rsidRPr="006F54AB" w:rsidRDefault="002F5966" w:rsidP="006F54AB">
      <w:pPr>
        <w:spacing w:before="120" w:after="360" w:line="346" w:lineRule="exact"/>
        <w:ind w:firstLine="720"/>
        <w:jc w:val="both"/>
        <w:rPr>
          <w:rFonts w:ascii="Times New Roman" w:hAnsi="Times New Roman" w:cs="Times New Roman"/>
          <w:sz w:val="28"/>
          <w:szCs w:val="28"/>
        </w:rPr>
      </w:pPr>
      <w:r w:rsidRPr="006F54AB">
        <w:rPr>
          <w:rFonts w:ascii="Times New Roman" w:hAnsi="Times New Roman" w:cs="Times New Roman"/>
          <w:sz w:val="28"/>
          <w:szCs w:val="28"/>
        </w:rPr>
        <w:t>2. Trong quá trình thực hiện nếu có vướng mắc, đề nghị phản ánh về Bộ Khoa học và Công nghệ để được hư</w:t>
      </w:r>
      <w:r w:rsidR="001767B4" w:rsidRPr="006F54AB">
        <w:rPr>
          <w:rFonts w:ascii="Times New Roman" w:hAnsi="Times New Roman" w:cs="Times New Roman"/>
          <w:sz w:val="28"/>
          <w:szCs w:val="28"/>
        </w:rPr>
        <w:t>ớ</w:t>
      </w:r>
      <w:r w:rsidRPr="006F54AB">
        <w:rPr>
          <w:rFonts w:ascii="Times New Roman" w:hAnsi="Times New Roman" w:cs="Times New Roman"/>
          <w:sz w:val="28"/>
          <w:szCs w:val="28"/>
        </w:rPr>
        <w:t>ng dẫn hoặc xem xét, giải quyết./.</w:t>
      </w:r>
    </w:p>
    <w:tbl>
      <w:tblPr>
        <w:tblW w:w="9889" w:type="dxa"/>
        <w:tblLook w:val="04A0" w:firstRow="1" w:lastRow="0" w:firstColumn="1" w:lastColumn="0" w:noHBand="0" w:noVBand="1"/>
      </w:tblPr>
      <w:tblGrid>
        <w:gridCol w:w="5778"/>
        <w:gridCol w:w="4111"/>
      </w:tblGrid>
      <w:tr w:rsidR="00773039" w:rsidRPr="00B85D7B" w:rsidTr="00C81116">
        <w:tc>
          <w:tcPr>
            <w:tcW w:w="5778" w:type="dxa"/>
          </w:tcPr>
          <w:bookmarkEnd w:id="196"/>
          <w:p w:rsidR="00C81116" w:rsidRPr="00B85D7B" w:rsidRDefault="00C81116" w:rsidP="00E023A0">
            <w:pPr>
              <w:pStyle w:val="BodyTextIndent"/>
              <w:ind w:left="0"/>
              <w:jc w:val="both"/>
              <w:rPr>
                <w:b/>
                <w:i/>
                <w:sz w:val="24"/>
                <w:szCs w:val="24"/>
                <w:lang w:val="vi-VN"/>
              </w:rPr>
            </w:pPr>
            <w:r w:rsidRPr="00B85D7B">
              <w:rPr>
                <w:b/>
                <w:i/>
                <w:sz w:val="24"/>
                <w:szCs w:val="24"/>
                <w:lang w:val="vi-VN"/>
              </w:rPr>
              <w:t>Nơi nhận:</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Thủ tướng, các Phó Thủ tướng Chính phủ;</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Các Bộ, cơ quan ngang Bộ, cơ quan thuộc Chính phủ;</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UBND tỉnh, thành phố trực thuộc TW;</w:t>
            </w:r>
          </w:p>
          <w:p w:rsidR="003E4943"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xml:space="preserve">- </w:t>
            </w:r>
            <w:r w:rsidR="003E4943">
              <w:rPr>
                <w:rFonts w:ascii="Times New Roman" w:hAnsi="Times New Roman" w:cs="Times New Roman"/>
                <w:sz w:val="24"/>
                <w:szCs w:val="24"/>
              </w:rPr>
              <w:t>Văn phòng Tổng Bí thư;</w:t>
            </w:r>
          </w:p>
          <w:p w:rsidR="003E4943" w:rsidRPr="00B85D7B" w:rsidRDefault="003E4943" w:rsidP="00E023A0">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B85D7B">
              <w:rPr>
                <w:rFonts w:ascii="Times New Roman" w:hAnsi="Times New Roman" w:cs="Times New Roman"/>
                <w:sz w:val="24"/>
                <w:szCs w:val="24"/>
              </w:rPr>
              <w:t xml:space="preserve"> Văn phòng Trung ương và các Ban của TW Đảng;</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Văn phòng Quốc hội;</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Văn phòng Chủ tịch nước;</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Viện Kiểm sát nhân dân tối cao;</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Tòa án nhân dân;</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Kiểm toán Nhà nước;</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Ủy ban Giám sát tài chính Quốc gia;</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Ủy ban TW Mặt trận Tổ quốc Việt Nam;</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Cơ quan TW của các Đoàn thể;</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Cục Kiểm tra văn bản QPPL (Bộ Tư pháp);</w:t>
            </w:r>
          </w:p>
          <w:p w:rsidR="00C81116" w:rsidRPr="00B85D7B" w:rsidRDefault="00C81116" w:rsidP="00E023A0">
            <w:pPr>
              <w:spacing w:after="0" w:line="240" w:lineRule="auto"/>
              <w:rPr>
                <w:rFonts w:ascii="Times New Roman" w:hAnsi="Times New Roman" w:cs="Times New Roman"/>
                <w:sz w:val="24"/>
                <w:szCs w:val="24"/>
              </w:rPr>
            </w:pPr>
            <w:r w:rsidRPr="00B85D7B">
              <w:rPr>
                <w:rFonts w:ascii="Times New Roman" w:hAnsi="Times New Roman" w:cs="Times New Roman"/>
                <w:sz w:val="24"/>
                <w:szCs w:val="24"/>
              </w:rPr>
              <w:t xml:space="preserve">- Công báo; Website Chính phủ; Website Bộ </w:t>
            </w:r>
            <w:r w:rsidRPr="00B85D7B">
              <w:rPr>
                <w:rFonts w:ascii="Times New Roman" w:hAnsi="Times New Roman" w:cs="Times New Roman"/>
                <w:sz w:val="24"/>
                <w:szCs w:val="24"/>
              </w:rPr>
              <w:br/>
              <w:t xml:space="preserve">  Khoa học và Công nghệ;</w:t>
            </w:r>
            <w:r w:rsidRPr="00B85D7B">
              <w:rPr>
                <w:rFonts w:ascii="Times New Roman" w:hAnsi="Times New Roman" w:cs="Times New Roman"/>
                <w:sz w:val="24"/>
                <w:szCs w:val="24"/>
              </w:rPr>
              <w:br/>
              <w:t>-</w:t>
            </w:r>
            <w:r w:rsidR="003E4943">
              <w:rPr>
                <w:rFonts w:ascii="Times New Roman" w:hAnsi="Times New Roman" w:cs="Times New Roman"/>
                <w:sz w:val="24"/>
                <w:szCs w:val="24"/>
              </w:rPr>
              <w:t xml:space="preserve"> Cá</w:t>
            </w:r>
            <w:r w:rsidRPr="00B85D7B">
              <w:rPr>
                <w:rFonts w:ascii="Times New Roman" w:hAnsi="Times New Roman" w:cs="Times New Roman"/>
                <w:sz w:val="24"/>
                <w:szCs w:val="24"/>
              </w:rPr>
              <w:t xml:space="preserve">c đơn vị thuộc </w:t>
            </w:r>
            <w:r w:rsidR="003E4943" w:rsidRPr="00B85D7B">
              <w:rPr>
                <w:rFonts w:ascii="Times New Roman" w:hAnsi="Times New Roman" w:cs="Times New Roman"/>
                <w:sz w:val="24"/>
                <w:szCs w:val="24"/>
              </w:rPr>
              <w:t>Bộ Khoa học và Công nghệ</w:t>
            </w:r>
            <w:r w:rsidRPr="00B85D7B">
              <w:rPr>
                <w:rFonts w:ascii="Times New Roman" w:hAnsi="Times New Roman" w:cs="Times New Roman"/>
                <w:sz w:val="24"/>
                <w:szCs w:val="24"/>
              </w:rPr>
              <w:t xml:space="preserve">;   </w:t>
            </w:r>
          </w:p>
          <w:p w:rsidR="00C81116" w:rsidRPr="00B85D7B" w:rsidRDefault="00C81116" w:rsidP="00E023A0">
            <w:pPr>
              <w:spacing w:after="0" w:line="240" w:lineRule="auto"/>
              <w:jc w:val="both"/>
              <w:rPr>
                <w:rFonts w:ascii="Times New Roman" w:hAnsi="Times New Roman" w:cs="Times New Roman"/>
                <w:sz w:val="24"/>
                <w:szCs w:val="24"/>
              </w:rPr>
            </w:pPr>
            <w:r w:rsidRPr="00B85D7B">
              <w:rPr>
                <w:rFonts w:ascii="Times New Roman" w:hAnsi="Times New Roman" w:cs="Times New Roman"/>
                <w:sz w:val="24"/>
                <w:szCs w:val="24"/>
              </w:rPr>
              <w:t>- Lưu: VT, TCCB.</w:t>
            </w:r>
          </w:p>
          <w:p w:rsidR="00C81116" w:rsidRPr="00B85D7B" w:rsidRDefault="00C81116" w:rsidP="00E023A0">
            <w:pPr>
              <w:spacing w:before="120" w:after="120" w:line="340" w:lineRule="exact"/>
              <w:jc w:val="both"/>
              <w:rPr>
                <w:rFonts w:ascii="Times New Roman" w:hAnsi="Times New Roman" w:cs="Times New Roman"/>
                <w:sz w:val="24"/>
                <w:szCs w:val="24"/>
              </w:rPr>
            </w:pPr>
          </w:p>
          <w:p w:rsidR="00C81116" w:rsidRPr="00B85D7B" w:rsidRDefault="00C81116" w:rsidP="00E023A0">
            <w:pPr>
              <w:spacing w:before="120" w:after="120" w:line="340" w:lineRule="exact"/>
              <w:jc w:val="both"/>
              <w:rPr>
                <w:rFonts w:ascii="Times New Roman" w:hAnsi="Times New Roman" w:cs="Times New Roman"/>
                <w:sz w:val="24"/>
                <w:szCs w:val="24"/>
              </w:rPr>
            </w:pPr>
          </w:p>
          <w:p w:rsidR="00C81116" w:rsidRPr="00B85D7B" w:rsidRDefault="00C81116" w:rsidP="00E023A0">
            <w:pPr>
              <w:spacing w:before="120" w:after="120" w:line="340" w:lineRule="exact"/>
              <w:jc w:val="both"/>
              <w:rPr>
                <w:rFonts w:ascii="Times New Roman" w:hAnsi="Times New Roman" w:cs="Times New Roman"/>
                <w:sz w:val="24"/>
                <w:szCs w:val="24"/>
              </w:rPr>
            </w:pPr>
          </w:p>
          <w:p w:rsidR="00C81116" w:rsidRPr="00B85D7B" w:rsidRDefault="00C81116" w:rsidP="00E023A0">
            <w:pPr>
              <w:spacing w:before="120" w:after="120" w:line="340" w:lineRule="exact"/>
              <w:jc w:val="both"/>
              <w:rPr>
                <w:rFonts w:ascii="Times New Roman" w:hAnsi="Times New Roman" w:cs="Times New Roman"/>
                <w:sz w:val="24"/>
                <w:szCs w:val="24"/>
                <w:u w:val="single"/>
              </w:rPr>
            </w:pPr>
          </w:p>
        </w:tc>
        <w:tc>
          <w:tcPr>
            <w:tcW w:w="4111" w:type="dxa"/>
          </w:tcPr>
          <w:p w:rsidR="00C81116" w:rsidRDefault="00C81116" w:rsidP="0004258A">
            <w:pPr>
              <w:spacing w:after="0" w:line="240" w:lineRule="auto"/>
              <w:jc w:val="center"/>
              <w:rPr>
                <w:rFonts w:ascii="Times New Roman" w:hAnsi="Times New Roman" w:cs="Times New Roman"/>
                <w:b/>
                <w:bCs/>
                <w:sz w:val="24"/>
                <w:szCs w:val="24"/>
              </w:rPr>
            </w:pPr>
            <w:r w:rsidRPr="00B85D7B">
              <w:rPr>
                <w:rFonts w:ascii="Times New Roman" w:hAnsi="Times New Roman" w:cs="Times New Roman"/>
                <w:b/>
                <w:bCs/>
                <w:sz w:val="24"/>
                <w:szCs w:val="24"/>
              </w:rPr>
              <w:t xml:space="preserve"> </w:t>
            </w:r>
            <w:r w:rsidR="0004258A">
              <w:rPr>
                <w:rFonts w:ascii="Times New Roman" w:hAnsi="Times New Roman" w:cs="Times New Roman"/>
                <w:b/>
                <w:bCs/>
                <w:sz w:val="24"/>
                <w:szCs w:val="24"/>
              </w:rPr>
              <w:t xml:space="preserve">KT. </w:t>
            </w:r>
            <w:r w:rsidRPr="00B85D7B">
              <w:rPr>
                <w:rFonts w:ascii="Times New Roman" w:hAnsi="Times New Roman" w:cs="Times New Roman"/>
                <w:b/>
                <w:bCs/>
                <w:sz w:val="24"/>
                <w:szCs w:val="24"/>
              </w:rPr>
              <w:t>BỘ TRƯỞNG</w:t>
            </w:r>
          </w:p>
          <w:p w:rsidR="0004258A" w:rsidRDefault="0004258A" w:rsidP="0004258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THỨ TRƯỞNG</w:t>
            </w:r>
          </w:p>
          <w:p w:rsidR="0004258A" w:rsidRDefault="0004258A" w:rsidP="00E023A0">
            <w:pPr>
              <w:spacing w:before="120" w:after="120" w:line="340" w:lineRule="exact"/>
              <w:jc w:val="center"/>
              <w:rPr>
                <w:rFonts w:ascii="Times New Roman" w:hAnsi="Times New Roman" w:cs="Times New Roman"/>
                <w:b/>
                <w:bCs/>
                <w:sz w:val="24"/>
                <w:szCs w:val="24"/>
              </w:rPr>
            </w:pPr>
          </w:p>
          <w:p w:rsidR="0004258A" w:rsidRDefault="0004258A" w:rsidP="00E023A0">
            <w:pPr>
              <w:spacing w:before="120" w:after="120" w:line="340" w:lineRule="exact"/>
              <w:jc w:val="center"/>
              <w:rPr>
                <w:rFonts w:ascii="Times New Roman" w:hAnsi="Times New Roman" w:cs="Times New Roman"/>
                <w:b/>
                <w:bCs/>
                <w:sz w:val="24"/>
                <w:szCs w:val="24"/>
              </w:rPr>
            </w:pPr>
          </w:p>
          <w:p w:rsidR="0004258A" w:rsidRDefault="0004258A" w:rsidP="00E023A0">
            <w:pPr>
              <w:spacing w:before="120" w:after="120" w:line="340" w:lineRule="exact"/>
              <w:jc w:val="center"/>
              <w:rPr>
                <w:rFonts w:ascii="Times New Roman" w:hAnsi="Times New Roman" w:cs="Times New Roman"/>
                <w:b/>
                <w:bCs/>
                <w:sz w:val="24"/>
                <w:szCs w:val="24"/>
              </w:rPr>
            </w:pPr>
          </w:p>
          <w:p w:rsidR="0004258A" w:rsidRDefault="0004258A" w:rsidP="00E023A0">
            <w:pPr>
              <w:spacing w:before="120" w:after="120" w:line="340" w:lineRule="exact"/>
              <w:jc w:val="center"/>
              <w:rPr>
                <w:rFonts w:ascii="Times New Roman" w:hAnsi="Times New Roman" w:cs="Times New Roman"/>
                <w:b/>
                <w:bCs/>
                <w:sz w:val="24"/>
                <w:szCs w:val="24"/>
              </w:rPr>
            </w:pPr>
          </w:p>
          <w:p w:rsidR="0004258A" w:rsidRPr="0004258A" w:rsidRDefault="0004258A" w:rsidP="00E023A0">
            <w:pPr>
              <w:spacing w:before="120" w:after="120" w:line="340" w:lineRule="exact"/>
              <w:jc w:val="center"/>
              <w:rPr>
                <w:rFonts w:ascii="Times New Roman" w:hAnsi="Times New Roman" w:cs="Times New Roman"/>
                <w:b/>
                <w:bCs/>
                <w:sz w:val="28"/>
                <w:szCs w:val="28"/>
              </w:rPr>
            </w:pPr>
            <w:r w:rsidRPr="0004258A">
              <w:rPr>
                <w:rFonts w:ascii="Times New Roman" w:hAnsi="Times New Roman" w:cs="Times New Roman"/>
                <w:b/>
                <w:bCs/>
                <w:sz w:val="28"/>
                <w:szCs w:val="28"/>
              </w:rPr>
              <w:t>Trần Văn Tùng</w:t>
            </w:r>
          </w:p>
          <w:p w:rsidR="003E2340" w:rsidRPr="00B85D7B" w:rsidRDefault="003E2340" w:rsidP="00E023A0">
            <w:pPr>
              <w:spacing w:before="120" w:after="120" w:line="340" w:lineRule="exact"/>
              <w:jc w:val="center"/>
              <w:rPr>
                <w:rFonts w:ascii="Times New Roman" w:hAnsi="Times New Roman" w:cs="Times New Roman"/>
                <w:b/>
                <w:bCs/>
                <w:sz w:val="24"/>
                <w:szCs w:val="24"/>
              </w:rPr>
            </w:pPr>
          </w:p>
          <w:p w:rsidR="003E2340" w:rsidRPr="00B85D7B" w:rsidRDefault="003E2340" w:rsidP="00E023A0">
            <w:pPr>
              <w:spacing w:before="120" w:after="120" w:line="340" w:lineRule="exact"/>
              <w:jc w:val="center"/>
              <w:rPr>
                <w:rFonts w:ascii="Times New Roman" w:hAnsi="Times New Roman" w:cs="Times New Roman"/>
                <w:b/>
                <w:bCs/>
                <w:sz w:val="24"/>
                <w:szCs w:val="24"/>
              </w:rPr>
            </w:pPr>
          </w:p>
          <w:p w:rsidR="003E2340" w:rsidRPr="00B85D7B" w:rsidRDefault="003E2340" w:rsidP="00E023A0">
            <w:pPr>
              <w:spacing w:before="120" w:after="120" w:line="340" w:lineRule="exact"/>
              <w:jc w:val="center"/>
              <w:rPr>
                <w:rFonts w:ascii="Times New Roman" w:hAnsi="Times New Roman" w:cs="Times New Roman"/>
                <w:b/>
                <w:bCs/>
                <w:sz w:val="24"/>
                <w:szCs w:val="24"/>
              </w:rPr>
            </w:pPr>
          </w:p>
          <w:p w:rsidR="00E023A0" w:rsidRPr="00B85D7B" w:rsidRDefault="00E023A0" w:rsidP="00E023A0">
            <w:pPr>
              <w:spacing w:before="120" w:after="120" w:line="340" w:lineRule="exact"/>
              <w:jc w:val="center"/>
              <w:rPr>
                <w:rFonts w:ascii="Times New Roman" w:hAnsi="Times New Roman" w:cs="Times New Roman"/>
                <w:b/>
                <w:bCs/>
                <w:sz w:val="28"/>
                <w:szCs w:val="28"/>
              </w:rPr>
            </w:pPr>
          </w:p>
          <w:p w:rsidR="00C81116" w:rsidRPr="00B85D7B" w:rsidRDefault="00C81116" w:rsidP="00E023A0">
            <w:pPr>
              <w:spacing w:before="120" w:after="120" w:line="340" w:lineRule="exact"/>
              <w:jc w:val="center"/>
              <w:rPr>
                <w:rFonts w:ascii="Times New Roman" w:hAnsi="Times New Roman" w:cs="Times New Roman"/>
                <w:b/>
                <w:bCs/>
                <w:sz w:val="28"/>
                <w:szCs w:val="28"/>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b/>
                <w:bCs/>
                <w:sz w:val="24"/>
                <w:szCs w:val="24"/>
              </w:rPr>
            </w:pPr>
          </w:p>
          <w:p w:rsidR="00C81116" w:rsidRPr="00B85D7B" w:rsidRDefault="00C81116" w:rsidP="00E023A0">
            <w:pPr>
              <w:spacing w:before="120" w:after="120" w:line="340" w:lineRule="exact"/>
              <w:jc w:val="center"/>
              <w:rPr>
                <w:rFonts w:ascii="Times New Roman" w:hAnsi="Times New Roman" w:cs="Times New Roman"/>
                <w:sz w:val="24"/>
                <w:szCs w:val="24"/>
              </w:rPr>
            </w:pPr>
          </w:p>
        </w:tc>
      </w:tr>
    </w:tbl>
    <w:p w:rsidR="00A46E6F" w:rsidRPr="00B85D7B" w:rsidRDefault="00A46E6F" w:rsidP="006F54AB">
      <w:pPr>
        <w:rPr>
          <w:rFonts w:ascii="Times New Roman" w:hAnsi="Times New Roman" w:cs="Times New Roman"/>
          <w:sz w:val="28"/>
          <w:szCs w:val="28"/>
        </w:rPr>
      </w:pPr>
    </w:p>
    <w:sectPr w:rsidR="00A46E6F" w:rsidRPr="00B85D7B" w:rsidSect="00346F53">
      <w:footerReference w:type="default" r:id="rId7"/>
      <w:pgSz w:w="11906" w:h="16838" w:code="9"/>
      <w:pgMar w:top="1134" w:right="1134" w:bottom="1134" w:left="1701"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C28" w:rsidRDefault="00857C28" w:rsidP="005452A5">
      <w:pPr>
        <w:spacing w:after="0" w:line="240" w:lineRule="auto"/>
      </w:pPr>
      <w:r>
        <w:separator/>
      </w:r>
    </w:p>
  </w:endnote>
  <w:endnote w:type="continuationSeparator" w:id="0">
    <w:p w:rsidR="00857C28" w:rsidRDefault="00857C28" w:rsidP="0054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8467254"/>
      <w:docPartObj>
        <w:docPartGallery w:val="Page Numbers (Bottom of Page)"/>
        <w:docPartUnique/>
      </w:docPartObj>
    </w:sdtPr>
    <w:sdtEndPr>
      <w:rPr>
        <w:rFonts w:ascii="Times New Roman" w:hAnsi="Times New Roman" w:cs="Times New Roman"/>
        <w:noProof/>
        <w:sz w:val="24"/>
        <w:szCs w:val="24"/>
      </w:rPr>
    </w:sdtEndPr>
    <w:sdtContent>
      <w:p w:rsidR="006F54AB" w:rsidRPr="00346F53" w:rsidRDefault="006F54AB">
        <w:pPr>
          <w:pStyle w:val="Footer"/>
          <w:jc w:val="right"/>
          <w:rPr>
            <w:rFonts w:ascii="Times New Roman" w:hAnsi="Times New Roman" w:cs="Times New Roman"/>
            <w:sz w:val="24"/>
            <w:szCs w:val="24"/>
          </w:rPr>
        </w:pPr>
        <w:r w:rsidRPr="00346F53">
          <w:rPr>
            <w:rFonts w:ascii="Times New Roman" w:hAnsi="Times New Roman" w:cs="Times New Roman"/>
            <w:sz w:val="24"/>
            <w:szCs w:val="24"/>
          </w:rPr>
          <w:fldChar w:fldCharType="begin"/>
        </w:r>
        <w:r w:rsidRPr="00346F53">
          <w:rPr>
            <w:rFonts w:ascii="Times New Roman" w:hAnsi="Times New Roman" w:cs="Times New Roman"/>
            <w:sz w:val="24"/>
            <w:szCs w:val="24"/>
          </w:rPr>
          <w:instrText xml:space="preserve"> PAGE   \* MERGEFORMAT </w:instrText>
        </w:r>
        <w:r w:rsidRPr="00346F53">
          <w:rPr>
            <w:rFonts w:ascii="Times New Roman" w:hAnsi="Times New Roman" w:cs="Times New Roman"/>
            <w:sz w:val="24"/>
            <w:szCs w:val="24"/>
          </w:rPr>
          <w:fldChar w:fldCharType="separate"/>
        </w:r>
        <w:r w:rsidR="00DB30F6">
          <w:rPr>
            <w:rFonts w:ascii="Times New Roman" w:hAnsi="Times New Roman" w:cs="Times New Roman"/>
            <w:noProof/>
            <w:sz w:val="24"/>
            <w:szCs w:val="24"/>
          </w:rPr>
          <w:t>1</w:t>
        </w:r>
        <w:r w:rsidRPr="00346F53">
          <w:rPr>
            <w:rFonts w:ascii="Times New Roman" w:hAnsi="Times New Roman" w:cs="Times New Roman"/>
            <w:noProof/>
            <w:sz w:val="24"/>
            <w:szCs w:val="24"/>
          </w:rPr>
          <w:fldChar w:fldCharType="end"/>
        </w:r>
      </w:p>
    </w:sdtContent>
  </w:sdt>
  <w:p w:rsidR="005D1D24" w:rsidRDefault="005D1D24">
    <w:pPr>
      <w:pStyle w:val="Footer"/>
    </w:pPr>
  </w:p>
  <w:p w:rsidR="006F54AB" w:rsidRDefault="006F54AB">
    <w:pPr>
      <w:pStyle w:val="Footer"/>
    </w:pPr>
  </w:p>
  <w:p w:rsidR="006F54AB" w:rsidRDefault="006F5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C28" w:rsidRDefault="00857C28" w:rsidP="005452A5">
      <w:pPr>
        <w:spacing w:after="0" w:line="240" w:lineRule="auto"/>
      </w:pPr>
      <w:r>
        <w:separator/>
      </w:r>
    </w:p>
  </w:footnote>
  <w:footnote w:type="continuationSeparator" w:id="0">
    <w:p w:rsidR="00857C28" w:rsidRDefault="00857C28" w:rsidP="005452A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rson w15:author="Ha">
    <w15:presenceInfo w15:providerId="None" w15:userId="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BB1"/>
    <w:rsid w:val="000164B3"/>
    <w:rsid w:val="00027A98"/>
    <w:rsid w:val="00030376"/>
    <w:rsid w:val="00041C3A"/>
    <w:rsid w:val="0004258A"/>
    <w:rsid w:val="00057426"/>
    <w:rsid w:val="00070F43"/>
    <w:rsid w:val="000727DF"/>
    <w:rsid w:val="000763A3"/>
    <w:rsid w:val="000939DE"/>
    <w:rsid w:val="00097481"/>
    <w:rsid w:val="00097B3C"/>
    <w:rsid w:val="000A326C"/>
    <w:rsid w:val="000A6878"/>
    <w:rsid w:val="000B6E2D"/>
    <w:rsid w:val="000C4E28"/>
    <w:rsid w:val="000D1BD1"/>
    <w:rsid w:val="000E68FB"/>
    <w:rsid w:val="00116E60"/>
    <w:rsid w:val="00134518"/>
    <w:rsid w:val="001427BB"/>
    <w:rsid w:val="001445F3"/>
    <w:rsid w:val="00147A94"/>
    <w:rsid w:val="00153330"/>
    <w:rsid w:val="001537F8"/>
    <w:rsid w:val="00154834"/>
    <w:rsid w:val="001607E3"/>
    <w:rsid w:val="0017068E"/>
    <w:rsid w:val="00170D78"/>
    <w:rsid w:val="0017171D"/>
    <w:rsid w:val="00173596"/>
    <w:rsid w:val="001767B4"/>
    <w:rsid w:val="0018433A"/>
    <w:rsid w:val="00187263"/>
    <w:rsid w:val="00187587"/>
    <w:rsid w:val="001913CB"/>
    <w:rsid w:val="001A41BE"/>
    <w:rsid w:val="001A4FA9"/>
    <w:rsid w:val="001B08BF"/>
    <w:rsid w:val="001B7195"/>
    <w:rsid w:val="001D6A27"/>
    <w:rsid w:val="001D7FE0"/>
    <w:rsid w:val="001F2321"/>
    <w:rsid w:val="0020045F"/>
    <w:rsid w:val="0020668C"/>
    <w:rsid w:val="00210593"/>
    <w:rsid w:val="00222A33"/>
    <w:rsid w:val="00222B07"/>
    <w:rsid w:val="0022303B"/>
    <w:rsid w:val="002249BF"/>
    <w:rsid w:val="00224C02"/>
    <w:rsid w:val="00240D4F"/>
    <w:rsid w:val="00254185"/>
    <w:rsid w:val="00263078"/>
    <w:rsid w:val="0027104F"/>
    <w:rsid w:val="00277477"/>
    <w:rsid w:val="002805F8"/>
    <w:rsid w:val="00291A3E"/>
    <w:rsid w:val="00294588"/>
    <w:rsid w:val="002A7143"/>
    <w:rsid w:val="002C053C"/>
    <w:rsid w:val="002C0E4A"/>
    <w:rsid w:val="002C6585"/>
    <w:rsid w:val="002C7AB5"/>
    <w:rsid w:val="002D0A5B"/>
    <w:rsid w:val="002D1EE9"/>
    <w:rsid w:val="002F5966"/>
    <w:rsid w:val="003072F7"/>
    <w:rsid w:val="0031348F"/>
    <w:rsid w:val="00316D8D"/>
    <w:rsid w:val="00327177"/>
    <w:rsid w:val="00335593"/>
    <w:rsid w:val="00337F3F"/>
    <w:rsid w:val="00346F53"/>
    <w:rsid w:val="003504D1"/>
    <w:rsid w:val="00364B58"/>
    <w:rsid w:val="00366270"/>
    <w:rsid w:val="003677BD"/>
    <w:rsid w:val="00384F9A"/>
    <w:rsid w:val="00386ECE"/>
    <w:rsid w:val="003904C8"/>
    <w:rsid w:val="003B6965"/>
    <w:rsid w:val="003C246A"/>
    <w:rsid w:val="003D1CF0"/>
    <w:rsid w:val="003D3631"/>
    <w:rsid w:val="003E2340"/>
    <w:rsid w:val="003E4943"/>
    <w:rsid w:val="003F5771"/>
    <w:rsid w:val="003F7203"/>
    <w:rsid w:val="004129E5"/>
    <w:rsid w:val="004253B1"/>
    <w:rsid w:val="00430000"/>
    <w:rsid w:val="0043730F"/>
    <w:rsid w:val="0043748E"/>
    <w:rsid w:val="0044039E"/>
    <w:rsid w:val="0045359B"/>
    <w:rsid w:val="00464CFF"/>
    <w:rsid w:val="00476075"/>
    <w:rsid w:val="00490C3E"/>
    <w:rsid w:val="00491513"/>
    <w:rsid w:val="00491ECD"/>
    <w:rsid w:val="004958FD"/>
    <w:rsid w:val="00496D04"/>
    <w:rsid w:val="004A5558"/>
    <w:rsid w:val="004B0209"/>
    <w:rsid w:val="004B0B40"/>
    <w:rsid w:val="004C5D5E"/>
    <w:rsid w:val="004C7783"/>
    <w:rsid w:val="004D5347"/>
    <w:rsid w:val="004F2F20"/>
    <w:rsid w:val="004F508C"/>
    <w:rsid w:val="00500B79"/>
    <w:rsid w:val="0050761D"/>
    <w:rsid w:val="005234DC"/>
    <w:rsid w:val="00531860"/>
    <w:rsid w:val="0053489B"/>
    <w:rsid w:val="00543647"/>
    <w:rsid w:val="005452A5"/>
    <w:rsid w:val="005454AB"/>
    <w:rsid w:val="00551922"/>
    <w:rsid w:val="00555374"/>
    <w:rsid w:val="00565139"/>
    <w:rsid w:val="005729C7"/>
    <w:rsid w:val="00577AF7"/>
    <w:rsid w:val="00581BC6"/>
    <w:rsid w:val="005845CB"/>
    <w:rsid w:val="00591E77"/>
    <w:rsid w:val="005A6282"/>
    <w:rsid w:val="005B6DE8"/>
    <w:rsid w:val="005C30B7"/>
    <w:rsid w:val="005D1AFD"/>
    <w:rsid w:val="005D1D24"/>
    <w:rsid w:val="005D736E"/>
    <w:rsid w:val="005F0201"/>
    <w:rsid w:val="005F32AB"/>
    <w:rsid w:val="00602E25"/>
    <w:rsid w:val="0061484C"/>
    <w:rsid w:val="006177F1"/>
    <w:rsid w:val="00641A19"/>
    <w:rsid w:val="00654171"/>
    <w:rsid w:val="006541D3"/>
    <w:rsid w:val="00655EBE"/>
    <w:rsid w:val="00665854"/>
    <w:rsid w:val="0067137F"/>
    <w:rsid w:val="00682941"/>
    <w:rsid w:val="00686119"/>
    <w:rsid w:val="00687E57"/>
    <w:rsid w:val="00690BC7"/>
    <w:rsid w:val="00692E35"/>
    <w:rsid w:val="006962C4"/>
    <w:rsid w:val="0069662C"/>
    <w:rsid w:val="006B34DB"/>
    <w:rsid w:val="006B37EE"/>
    <w:rsid w:val="006B5BAB"/>
    <w:rsid w:val="006C26AC"/>
    <w:rsid w:val="006D2172"/>
    <w:rsid w:val="006E0760"/>
    <w:rsid w:val="006F54AB"/>
    <w:rsid w:val="00704B89"/>
    <w:rsid w:val="00705DD7"/>
    <w:rsid w:val="00706CB2"/>
    <w:rsid w:val="00707499"/>
    <w:rsid w:val="00707E60"/>
    <w:rsid w:val="007179A4"/>
    <w:rsid w:val="00717B71"/>
    <w:rsid w:val="00720527"/>
    <w:rsid w:val="007347CA"/>
    <w:rsid w:val="00741C63"/>
    <w:rsid w:val="00743CB0"/>
    <w:rsid w:val="00750EEB"/>
    <w:rsid w:val="00751125"/>
    <w:rsid w:val="00752E46"/>
    <w:rsid w:val="00770194"/>
    <w:rsid w:val="00770A95"/>
    <w:rsid w:val="00773039"/>
    <w:rsid w:val="007736BF"/>
    <w:rsid w:val="007737B8"/>
    <w:rsid w:val="00774A27"/>
    <w:rsid w:val="00791AB6"/>
    <w:rsid w:val="00796BC3"/>
    <w:rsid w:val="007971B0"/>
    <w:rsid w:val="007977B1"/>
    <w:rsid w:val="007A69A0"/>
    <w:rsid w:val="007A6A6E"/>
    <w:rsid w:val="007B4658"/>
    <w:rsid w:val="007B5836"/>
    <w:rsid w:val="007B6F7C"/>
    <w:rsid w:val="007D19A7"/>
    <w:rsid w:val="007E15AD"/>
    <w:rsid w:val="007F114C"/>
    <w:rsid w:val="007F2561"/>
    <w:rsid w:val="007F711B"/>
    <w:rsid w:val="0081628E"/>
    <w:rsid w:val="00816734"/>
    <w:rsid w:val="00817A68"/>
    <w:rsid w:val="00820CF3"/>
    <w:rsid w:val="00824398"/>
    <w:rsid w:val="00826A4C"/>
    <w:rsid w:val="00826B8A"/>
    <w:rsid w:val="00830356"/>
    <w:rsid w:val="00837BB1"/>
    <w:rsid w:val="008436F0"/>
    <w:rsid w:val="008546F5"/>
    <w:rsid w:val="00856D3E"/>
    <w:rsid w:val="00857C28"/>
    <w:rsid w:val="00877EBF"/>
    <w:rsid w:val="008802FC"/>
    <w:rsid w:val="008952E4"/>
    <w:rsid w:val="00897DD8"/>
    <w:rsid w:val="008A746B"/>
    <w:rsid w:val="008C7AB3"/>
    <w:rsid w:val="008D3D12"/>
    <w:rsid w:val="008D4066"/>
    <w:rsid w:val="008E201B"/>
    <w:rsid w:val="008E2701"/>
    <w:rsid w:val="008F0628"/>
    <w:rsid w:val="008F354F"/>
    <w:rsid w:val="008F78EE"/>
    <w:rsid w:val="00902516"/>
    <w:rsid w:val="0091248E"/>
    <w:rsid w:val="0093141F"/>
    <w:rsid w:val="009363F8"/>
    <w:rsid w:val="009407CD"/>
    <w:rsid w:val="009428B6"/>
    <w:rsid w:val="009428BC"/>
    <w:rsid w:val="00944BCE"/>
    <w:rsid w:val="00946EC8"/>
    <w:rsid w:val="00951E4C"/>
    <w:rsid w:val="009529DD"/>
    <w:rsid w:val="00955004"/>
    <w:rsid w:val="009814BD"/>
    <w:rsid w:val="009815BE"/>
    <w:rsid w:val="00995C6E"/>
    <w:rsid w:val="009A1A92"/>
    <w:rsid w:val="009A7A5C"/>
    <w:rsid w:val="009B59E5"/>
    <w:rsid w:val="009B74DD"/>
    <w:rsid w:val="009C64FC"/>
    <w:rsid w:val="009D13D7"/>
    <w:rsid w:val="009D3273"/>
    <w:rsid w:val="009D450D"/>
    <w:rsid w:val="009E55AC"/>
    <w:rsid w:val="009E62C3"/>
    <w:rsid w:val="009F7DFD"/>
    <w:rsid w:val="00A03AD7"/>
    <w:rsid w:val="00A0742E"/>
    <w:rsid w:val="00A136C9"/>
    <w:rsid w:val="00A15720"/>
    <w:rsid w:val="00A16BD2"/>
    <w:rsid w:val="00A20844"/>
    <w:rsid w:val="00A27B1D"/>
    <w:rsid w:val="00A360AC"/>
    <w:rsid w:val="00A37D81"/>
    <w:rsid w:val="00A40153"/>
    <w:rsid w:val="00A46E6F"/>
    <w:rsid w:val="00A52D9D"/>
    <w:rsid w:val="00A605EF"/>
    <w:rsid w:val="00A638F0"/>
    <w:rsid w:val="00A72432"/>
    <w:rsid w:val="00A724BD"/>
    <w:rsid w:val="00A74A64"/>
    <w:rsid w:val="00A82F20"/>
    <w:rsid w:val="00A85493"/>
    <w:rsid w:val="00A97B47"/>
    <w:rsid w:val="00AA2714"/>
    <w:rsid w:val="00AA3AD6"/>
    <w:rsid w:val="00AC4646"/>
    <w:rsid w:val="00AC4E51"/>
    <w:rsid w:val="00AD04FA"/>
    <w:rsid w:val="00AD6EA5"/>
    <w:rsid w:val="00AE189C"/>
    <w:rsid w:val="00AE2D67"/>
    <w:rsid w:val="00AE51FF"/>
    <w:rsid w:val="00B032FB"/>
    <w:rsid w:val="00B34B5C"/>
    <w:rsid w:val="00B41AEC"/>
    <w:rsid w:val="00B53313"/>
    <w:rsid w:val="00B55A90"/>
    <w:rsid w:val="00B823C4"/>
    <w:rsid w:val="00B85D7B"/>
    <w:rsid w:val="00B879FF"/>
    <w:rsid w:val="00B93C24"/>
    <w:rsid w:val="00B941FD"/>
    <w:rsid w:val="00B94AF3"/>
    <w:rsid w:val="00B94EF2"/>
    <w:rsid w:val="00B969FB"/>
    <w:rsid w:val="00B96B03"/>
    <w:rsid w:val="00BA00FA"/>
    <w:rsid w:val="00BA0862"/>
    <w:rsid w:val="00BC2276"/>
    <w:rsid w:val="00BC2AA6"/>
    <w:rsid w:val="00BC52D9"/>
    <w:rsid w:val="00BD1A3E"/>
    <w:rsid w:val="00BE0713"/>
    <w:rsid w:val="00BE3D6B"/>
    <w:rsid w:val="00C04BE3"/>
    <w:rsid w:val="00C12E33"/>
    <w:rsid w:val="00C330AE"/>
    <w:rsid w:val="00C7685F"/>
    <w:rsid w:val="00C81116"/>
    <w:rsid w:val="00C85D31"/>
    <w:rsid w:val="00CB50F6"/>
    <w:rsid w:val="00CC2466"/>
    <w:rsid w:val="00CD4306"/>
    <w:rsid w:val="00CE20E2"/>
    <w:rsid w:val="00D0046E"/>
    <w:rsid w:val="00D04CF3"/>
    <w:rsid w:val="00D05A0D"/>
    <w:rsid w:val="00D0607E"/>
    <w:rsid w:val="00D1255B"/>
    <w:rsid w:val="00D2008E"/>
    <w:rsid w:val="00D26652"/>
    <w:rsid w:val="00D34F4A"/>
    <w:rsid w:val="00D458DC"/>
    <w:rsid w:val="00D50D36"/>
    <w:rsid w:val="00D56D8D"/>
    <w:rsid w:val="00D6492F"/>
    <w:rsid w:val="00D671BF"/>
    <w:rsid w:val="00D71FA4"/>
    <w:rsid w:val="00D76439"/>
    <w:rsid w:val="00D775EF"/>
    <w:rsid w:val="00D84AAF"/>
    <w:rsid w:val="00D93B7F"/>
    <w:rsid w:val="00D95913"/>
    <w:rsid w:val="00DA3C25"/>
    <w:rsid w:val="00DB30F6"/>
    <w:rsid w:val="00DB550B"/>
    <w:rsid w:val="00DB65D1"/>
    <w:rsid w:val="00DB660F"/>
    <w:rsid w:val="00DC3241"/>
    <w:rsid w:val="00DD0017"/>
    <w:rsid w:val="00DE5FB3"/>
    <w:rsid w:val="00DE6533"/>
    <w:rsid w:val="00DF279B"/>
    <w:rsid w:val="00E023A0"/>
    <w:rsid w:val="00E03BD6"/>
    <w:rsid w:val="00E04F45"/>
    <w:rsid w:val="00E05D67"/>
    <w:rsid w:val="00E16AAB"/>
    <w:rsid w:val="00E1716A"/>
    <w:rsid w:val="00E17EAE"/>
    <w:rsid w:val="00E20CFE"/>
    <w:rsid w:val="00E237A1"/>
    <w:rsid w:val="00E268B3"/>
    <w:rsid w:val="00E322DF"/>
    <w:rsid w:val="00E325C6"/>
    <w:rsid w:val="00E37923"/>
    <w:rsid w:val="00E403AB"/>
    <w:rsid w:val="00E5081F"/>
    <w:rsid w:val="00E62C24"/>
    <w:rsid w:val="00E71806"/>
    <w:rsid w:val="00E7365C"/>
    <w:rsid w:val="00E73F2A"/>
    <w:rsid w:val="00E77214"/>
    <w:rsid w:val="00E82E70"/>
    <w:rsid w:val="00EB05E2"/>
    <w:rsid w:val="00EB20DF"/>
    <w:rsid w:val="00EC1537"/>
    <w:rsid w:val="00ED01E2"/>
    <w:rsid w:val="00ED308E"/>
    <w:rsid w:val="00F022AC"/>
    <w:rsid w:val="00F0296F"/>
    <w:rsid w:val="00F11214"/>
    <w:rsid w:val="00F1192A"/>
    <w:rsid w:val="00F12007"/>
    <w:rsid w:val="00F15D9A"/>
    <w:rsid w:val="00F30DC9"/>
    <w:rsid w:val="00F32582"/>
    <w:rsid w:val="00F3575D"/>
    <w:rsid w:val="00F40867"/>
    <w:rsid w:val="00F45205"/>
    <w:rsid w:val="00F63569"/>
    <w:rsid w:val="00F823CC"/>
    <w:rsid w:val="00F82DD5"/>
    <w:rsid w:val="00FA72D6"/>
    <w:rsid w:val="00FB0824"/>
    <w:rsid w:val="00FB4F85"/>
    <w:rsid w:val="00FB5783"/>
    <w:rsid w:val="00FC1BA3"/>
    <w:rsid w:val="00FC3B57"/>
    <w:rsid w:val="00FD4454"/>
    <w:rsid w:val="00FF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2643"/>
  <w15:docId w15:val="{51D98A11-73DC-40AB-B1AE-A35E1DE8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5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2A5"/>
  </w:style>
  <w:style w:type="paragraph" w:styleId="Footer">
    <w:name w:val="footer"/>
    <w:basedOn w:val="Normal"/>
    <w:link w:val="FooterChar"/>
    <w:uiPriority w:val="99"/>
    <w:unhideWhenUsed/>
    <w:rsid w:val="00545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2A5"/>
  </w:style>
  <w:style w:type="paragraph" w:styleId="BodyTextIndent">
    <w:name w:val="Body Text Indent"/>
    <w:basedOn w:val="Normal"/>
    <w:link w:val="BodyTextIndentChar"/>
    <w:rsid w:val="00C81116"/>
    <w:pPr>
      <w:spacing w:after="0" w:line="240" w:lineRule="auto"/>
      <w:ind w:left="1440"/>
    </w:pPr>
    <w:rPr>
      <w:rFonts w:ascii="Times New Roman" w:eastAsia="Times New Roman" w:hAnsi="Times New Roman" w:cs="Times New Roman"/>
      <w:sz w:val="28"/>
      <w:szCs w:val="26"/>
    </w:rPr>
  </w:style>
  <w:style w:type="character" w:customStyle="1" w:styleId="BodyTextIndentChar">
    <w:name w:val="Body Text Indent Char"/>
    <w:basedOn w:val="DefaultParagraphFont"/>
    <w:link w:val="BodyTextIndent"/>
    <w:rsid w:val="00C81116"/>
    <w:rPr>
      <w:rFonts w:ascii="Times New Roman" w:eastAsia="Times New Roman" w:hAnsi="Times New Roman" w:cs="Times New Roman"/>
      <w:sz w:val="28"/>
      <w:szCs w:val="26"/>
    </w:rPr>
  </w:style>
  <w:style w:type="paragraph" w:styleId="BodyTextIndent2">
    <w:name w:val="Body Text Indent 2"/>
    <w:basedOn w:val="Normal"/>
    <w:link w:val="BodyTextIndent2Char"/>
    <w:uiPriority w:val="99"/>
    <w:unhideWhenUsed/>
    <w:rsid w:val="00A46E6F"/>
    <w:pPr>
      <w:spacing w:after="120" w:line="480" w:lineRule="auto"/>
      <w:ind w:left="360"/>
    </w:pPr>
  </w:style>
  <w:style w:type="character" w:customStyle="1" w:styleId="BodyTextIndent2Char">
    <w:name w:val="Body Text Indent 2 Char"/>
    <w:basedOn w:val="DefaultParagraphFont"/>
    <w:link w:val="BodyTextIndent2"/>
    <w:uiPriority w:val="99"/>
    <w:rsid w:val="00A46E6F"/>
  </w:style>
  <w:style w:type="paragraph" w:styleId="BalloonText">
    <w:name w:val="Balloon Text"/>
    <w:basedOn w:val="Normal"/>
    <w:link w:val="BalloonTextChar"/>
    <w:uiPriority w:val="99"/>
    <w:semiHidden/>
    <w:unhideWhenUsed/>
    <w:rsid w:val="00B55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A90"/>
    <w:rPr>
      <w:rFonts w:ascii="Segoe UI" w:hAnsi="Segoe UI" w:cs="Segoe UI"/>
      <w:sz w:val="18"/>
      <w:szCs w:val="18"/>
    </w:rPr>
  </w:style>
  <w:style w:type="paragraph" w:styleId="ListParagraph">
    <w:name w:val="List Paragraph"/>
    <w:basedOn w:val="Normal"/>
    <w:uiPriority w:val="34"/>
    <w:qFormat/>
    <w:rsid w:val="00D93B7F"/>
    <w:pPr>
      <w:ind w:left="720"/>
      <w:contextualSpacing/>
    </w:pPr>
  </w:style>
  <w:style w:type="paragraph" w:styleId="FootnoteText">
    <w:name w:val="footnote text"/>
    <w:basedOn w:val="Normal"/>
    <w:link w:val="FootnoteTextChar"/>
    <w:uiPriority w:val="99"/>
    <w:semiHidden/>
    <w:unhideWhenUsed/>
    <w:rsid w:val="00FA72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72D6"/>
    <w:rPr>
      <w:sz w:val="20"/>
      <w:szCs w:val="20"/>
    </w:rPr>
  </w:style>
  <w:style w:type="character" w:styleId="FootnoteReference">
    <w:name w:val="footnote reference"/>
    <w:basedOn w:val="DefaultParagraphFont"/>
    <w:uiPriority w:val="99"/>
    <w:semiHidden/>
    <w:unhideWhenUsed/>
    <w:rsid w:val="00FA72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903850">
      <w:bodyDiv w:val="1"/>
      <w:marLeft w:val="0"/>
      <w:marRight w:val="0"/>
      <w:marTop w:val="0"/>
      <w:marBottom w:val="0"/>
      <w:divBdr>
        <w:top w:val="none" w:sz="0" w:space="0" w:color="auto"/>
        <w:left w:val="none" w:sz="0" w:space="0" w:color="auto"/>
        <w:bottom w:val="none" w:sz="0" w:space="0" w:color="auto"/>
        <w:right w:val="none" w:sz="0" w:space="0" w:color="auto"/>
      </w:divBdr>
      <w:divsChild>
        <w:div w:id="600919310">
          <w:marLeft w:val="0"/>
          <w:marRight w:val="0"/>
          <w:marTop w:val="0"/>
          <w:marBottom w:val="0"/>
          <w:divBdr>
            <w:top w:val="none" w:sz="0" w:space="0" w:color="auto"/>
            <w:left w:val="none" w:sz="0" w:space="0" w:color="auto"/>
            <w:bottom w:val="none" w:sz="0" w:space="0" w:color="auto"/>
            <w:right w:val="none" w:sz="0" w:space="0" w:color="auto"/>
          </w:divBdr>
          <w:divsChild>
            <w:div w:id="500239642">
              <w:marLeft w:val="0"/>
              <w:marRight w:val="0"/>
              <w:marTop w:val="0"/>
              <w:marBottom w:val="0"/>
              <w:divBdr>
                <w:top w:val="none" w:sz="0" w:space="0" w:color="auto"/>
                <w:left w:val="none" w:sz="0" w:space="0" w:color="auto"/>
                <w:bottom w:val="none" w:sz="0" w:space="0" w:color="auto"/>
                <w:right w:val="none" w:sz="0" w:space="0" w:color="auto"/>
              </w:divBdr>
              <w:divsChild>
                <w:div w:id="6699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437">
          <w:marLeft w:val="0"/>
          <w:marRight w:val="0"/>
          <w:marTop w:val="0"/>
          <w:marBottom w:val="0"/>
          <w:divBdr>
            <w:top w:val="none" w:sz="0" w:space="0" w:color="auto"/>
            <w:left w:val="none" w:sz="0" w:space="0" w:color="auto"/>
            <w:bottom w:val="none" w:sz="0" w:space="0" w:color="auto"/>
            <w:right w:val="none" w:sz="0" w:space="0" w:color="auto"/>
          </w:divBdr>
          <w:divsChild>
            <w:div w:id="1919054517">
              <w:marLeft w:val="0"/>
              <w:marRight w:val="0"/>
              <w:marTop w:val="0"/>
              <w:marBottom w:val="0"/>
              <w:divBdr>
                <w:top w:val="none" w:sz="0" w:space="0" w:color="auto"/>
                <w:left w:val="none" w:sz="0" w:space="0" w:color="auto"/>
                <w:bottom w:val="none" w:sz="0" w:space="0" w:color="auto"/>
                <w:right w:val="none" w:sz="0" w:space="0" w:color="auto"/>
              </w:divBdr>
              <w:divsChild>
                <w:div w:id="745230521">
                  <w:marLeft w:val="0"/>
                  <w:marRight w:val="0"/>
                  <w:marTop w:val="0"/>
                  <w:marBottom w:val="0"/>
                  <w:divBdr>
                    <w:top w:val="none" w:sz="0" w:space="0" w:color="auto"/>
                    <w:left w:val="none" w:sz="0" w:space="0" w:color="auto"/>
                    <w:bottom w:val="none" w:sz="0" w:space="0" w:color="auto"/>
                    <w:right w:val="none" w:sz="0" w:space="0" w:color="auto"/>
                  </w:divBdr>
                  <w:divsChild>
                    <w:div w:id="11039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99558">
          <w:marLeft w:val="0"/>
          <w:marRight w:val="0"/>
          <w:marTop w:val="0"/>
          <w:marBottom w:val="0"/>
          <w:divBdr>
            <w:top w:val="none" w:sz="0" w:space="0" w:color="auto"/>
            <w:left w:val="none" w:sz="0" w:space="0" w:color="auto"/>
            <w:bottom w:val="none" w:sz="0" w:space="0" w:color="auto"/>
            <w:right w:val="none" w:sz="0" w:space="0" w:color="auto"/>
          </w:divBdr>
          <w:divsChild>
            <w:div w:id="418451557">
              <w:marLeft w:val="0"/>
              <w:marRight w:val="0"/>
              <w:marTop w:val="0"/>
              <w:marBottom w:val="0"/>
              <w:divBdr>
                <w:top w:val="none" w:sz="0" w:space="0" w:color="auto"/>
                <w:left w:val="none" w:sz="0" w:space="0" w:color="auto"/>
                <w:bottom w:val="none" w:sz="0" w:space="0" w:color="auto"/>
                <w:right w:val="none" w:sz="0" w:space="0" w:color="auto"/>
              </w:divBdr>
              <w:divsChild>
                <w:div w:id="254360457">
                  <w:marLeft w:val="0"/>
                  <w:marRight w:val="0"/>
                  <w:marTop w:val="0"/>
                  <w:marBottom w:val="0"/>
                  <w:divBdr>
                    <w:top w:val="none" w:sz="0" w:space="0" w:color="auto"/>
                    <w:left w:val="none" w:sz="0" w:space="0" w:color="auto"/>
                    <w:bottom w:val="none" w:sz="0" w:space="0" w:color="auto"/>
                    <w:right w:val="none" w:sz="0" w:space="0" w:color="auto"/>
                  </w:divBdr>
                  <w:divsChild>
                    <w:div w:id="1613394499">
                      <w:marLeft w:val="0"/>
                      <w:marRight w:val="0"/>
                      <w:marTop w:val="0"/>
                      <w:marBottom w:val="75"/>
                      <w:divBdr>
                        <w:top w:val="none" w:sz="0" w:space="0" w:color="auto"/>
                        <w:left w:val="none" w:sz="0" w:space="0" w:color="auto"/>
                        <w:bottom w:val="none" w:sz="0" w:space="0" w:color="auto"/>
                        <w:right w:val="none" w:sz="0" w:space="0" w:color="auto"/>
                      </w:divBdr>
                      <w:divsChild>
                        <w:div w:id="70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C82577-1F86-4E75-B178-88DDE7C4F2CB}"/>
</file>

<file path=customXml/itemProps2.xml><?xml version="1.0" encoding="utf-8"?>
<ds:datastoreItem xmlns:ds="http://schemas.openxmlformats.org/officeDocument/2006/customXml" ds:itemID="{C51EA78B-6FEC-4FA4-B8BD-7E4E556ADC85}"/>
</file>

<file path=customXml/itemProps3.xml><?xml version="1.0" encoding="utf-8"?>
<ds:datastoreItem xmlns:ds="http://schemas.openxmlformats.org/officeDocument/2006/customXml" ds:itemID="{9B97CA6B-C8A2-416B-BB6A-C3B607C8901D}"/>
</file>

<file path=customXml/itemProps4.xml><?xml version="1.0" encoding="utf-8"?>
<ds:datastoreItem xmlns:ds="http://schemas.openxmlformats.org/officeDocument/2006/customXml" ds:itemID="{9EE42371-CA0E-4A7C-AF6B-FA266C642807}"/>
</file>

<file path=docProps/app.xml><?xml version="1.0" encoding="utf-8"?>
<Properties xmlns="http://schemas.openxmlformats.org/officeDocument/2006/extended-properties" xmlns:vt="http://schemas.openxmlformats.org/officeDocument/2006/docPropsVTypes">
  <Template>Normal</Template>
  <TotalTime>2</TotalTime>
  <Pages>7</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cp:lastModifiedBy>
  <cp:revision>3</cp:revision>
  <cp:lastPrinted>2020-01-14T08:42:00Z</cp:lastPrinted>
  <dcterms:created xsi:type="dcterms:W3CDTF">2020-02-10T07:32:00Z</dcterms:created>
  <dcterms:modified xsi:type="dcterms:W3CDTF">2020-02-10T08:54:00Z</dcterms:modified>
</cp:coreProperties>
</file>